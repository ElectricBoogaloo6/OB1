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35731" w14:textId="13E7486F" w:rsidR="00326210" w:rsidRPr="009F75E2" w:rsidRDefault="00AA4CE6">
      <w:pPr>
        <w:rPr>
          <w:lang w:val="de-CH"/>
        </w:rPr>
      </w:pPr>
      <w:r w:rsidRPr="009F75E2">
        <w:rPr>
          <w:lang w:val="en"/>
        </w:rPr>
        <w:t>Questions OB1</w:t>
      </w:r>
    </w:p>
    <w:p w14:paraId="621FDFB7" w14:textId="77777777" w:rsidR="002434EE" w:rsidRPr="009F75E2" w:rsidRDefault="002434EE">
      <w:pPr>
        <w:rPr>
          <w:lang w:val="de-CH"/>
        </w:rPr>
      </w:pPr>
    </w:p>
    <w:p w14:paraId="7BD6512F" w14:textId="77777777" w:rsidR="002434EE" w:rsidRPr="009F75E2" w:rsidRDefault="002434EE">
      <w:pPr>
        <w:rPr>
          <w:lang w:val="de-CH"/>
        </w:rPr>
      </w:pPr>
      <w:r w:rsidRPr="009F75E2">
        <w:rPr>
          <w:lang w:val="en"/>
        </w:rPr>
        <w:t>Approach:</w:t>
      </w:r>
    </w:p>
    <w:p w14:paraId="4E4516DA" w14:textId="77777777" w:rsidR="008E23D1" w:rsidRPr="009F75E2" w:rsidRDefault="008E23D1">
      <w:pPr>
        <w:rPr>
          <w:lang w:val="de-CH"/>
        </w:rPr>
      </w:pPr>
    </w:p>
    <w:p w14:paraId="4B8A7F5D" w14:textId="77777777" w:rsidR="008E23D1" w:rsidRPr="009F75E2" w:rsidRDefault="008E23D1">
      <w:pPr>
        <w:rPr>
          <w:lang w:val="de-CH"/>
        </w:rPr>
      </w:pPr>
      <w:r w:rsidRPr="009F75E2">
        <w:rPr>
          <w:lang w:val="en"/>
        </w:rPr>
        <w:t>DESIGN questions:</w:t>
      </w:r>
    </w:p>
    <w:p w14:paraId="1B44E848" w14:textId="77777777" w:rsidR="00D94A29" w:rsidRPr="009F75E2" w:rsidRDefault="00D94A29">
      <w:pPr>
        <w:rPr>
          <w:lang w:val="de-CH"/>
        </w:rPr>
      </w:pPr>
      <w:r w:rsidRPr="009F75E2">
        <w:rPr>
          <w:lang w:val="en"/>
        </w:rPr>
        <w:t xml:space="preserve">You want as </w:t>
      </w:r>
      <w:proofErr w:type="gramStart"/>
      <w:r w:rsidRPr="009F75E2">
        <w:rPr>
          <w:lang w:val="en"/>
        </w:rPr>
        <w:t>output</w:t>
      </w:r>
      <w:proofErr w:type="gramEnd"/>
      <w:r w:rsidRPr="009F75E2">
        <w:rPr>
          <w:lang w:val="en"/>
        </w:rPr>
        <w:t xml:space="preserve"> all the words that are activated. </w:t>
      </w:r>
      <w:proofErr w:type="gramStart"/>
      <w:r w:rsidRPr="009F75E2">
        <w:rPr>
          <w:lang w:val="en"/>
        </w:rPr>
        <w:t>So</w:t>
      </w:r>
      <w:proofErr w:type="gramEnd"/>
      <w:r w:rsidRPr="009F75E2">
        <w:rPr>
          <w:lang w:val="en"/>
        </w:rPr>
        <w:t xml:space="preserve"> when you read a word, you want to activate that word through bigrams, and all the words in it. </w:t>
      </w:r>
    </w:p>
    <w:p w14:paraId="3D8FCF4C" w14:textId="77777777" w:rsidR="004F5FD9" w:rsidRPr="009F75E2" w:rsidRDefault="00547DF4">
      <w:pPr>
        <w:rPr>
          <w:lang w:val="de-CH"/>
        </w:rPr>
      </w:pPr>
      <w:r w:rsidRPr="009F75E2">
        <w:rPr>
          <w:lang w:val="en"/>
        </w:rPr>
        <w:t>But, only 1 word above the threshold and is recognized. And other words are inhibited.</w:t>
      </w:r>
    </w:p>
    <w:p w14:paraId="511078D7" w14:textId="77777777" w:rsidR="004F5FD9" w:rsidRPr="009F75E2" w:rsidRDefault="004F5FD9">
      <w:pPr>
        <w:rPr>
          <w:highlight w:val="yellow"/>
          <w:lang w:val="de-CH"/>
        </w:rPr>
      </w:pPr>
      <w:r w:rsidRPr="009F75E2">
        <w:rPr>
          <w:highlight w:val="yellow"/>
          <w:lang w:val="en"/>
        </w:rPr>
        <w:t>Need to turn off inhibition?</w:t>
      </w:r>
    </w:p>
    <w:p w14:paraId="7FF8AEF6" w14:textId="77777777" w:rsidR="004F5FD9" w:rsidRPr="009F75E2" w:rsidRDefault="004F5FD9">
      <w:pPr>
        <w:rPr>
          <w:lang w:val="de-CH"/>
        </w:rPr>
      </w:pPr>
      <w:r w:rsidRPr="009F75E2">
        <w:rPr>
          <w:lang w:val="en"/>
        </w:rPr>
        <w:t>You are looking for a way to print all sub-threshold words as well.</w:t>
      </w:r>
    </w:p>
    <w:p w14:paraId="025D11ED" w14:textId="77777777" w:rsidR="00547DF4" w:rsidRPr="009F75E2" w:rsidRDefault="00547DF4">
      <w:pPr>
        <w:rPr>
          <w:highlight w:val="yellow"/>
          <w:lang w:val="de-CH"/>
        </w:rPr>
      </w:pPr>
      <w:r w:rsidRPr="009F75E2">
        <w:rPr>
          <w:highlight w:val="yellow"/>
          <w:lang w:val="en"/>
        </w:rPr>
        <w:t>Choose 3 most activated words at the time of recognition?</w:t>
      </w:r>
    </w:p>
    <w:p w14:paraId="47855CA2" w14:textId="77777777" w:rsidR="008E23D1" w:rsidRPr="009F75E2" w:rsidRDefault="008E23D1">
      <w:pPr>
        <w:rPr>
          <w:lang w:val="de-CH"/>
        </w:rPr>
      </w:pPr>
      <w:r w:rsidRPr="009F75E2">
        <w:rPr>
          <w:highlight w:val="yellow"/>
          <w:lang w:val="en"/>
        </w:rPr>
        <w:t>Or all words above half the threshold?</w:t>
      </w:r>
    </w:p>
    <w:p w14:paraId="623F7AC9" w14:textId="77777777" w:rsidR="001A08E4" w:rsidRPr="009F75E2" w:rsidRDefault="001A08E4">
      <w:pPr>
        <w:rPr>
          <w:lang w:val="de-CH"/>
        </w:rPr>
      </w:pPr>
      <w:r w:rsidRPr="009F75E2">
        <w:rPr>
          <w:highlight w:val="yellow"/>
          <w:lang w:val="en"/>
        </w:rPr>
        <w:t xml:space="preserve">Or all the words? But then you really have a lot of </w:t>
      </w:r>
      <w:proofErr w:type="gramStart"/>
      <w:r w:rsidRPr="009F75E2">
        <w:rPr>
          <w:highlight w:val="yellow"/>
          <w:lang w:val="en"/>
        </w:rPr>
        <w:t>them..</w:t>
      </w:r>
      <w:proofErr w:type="gramEnd"/>
      <w:r w:rsidRPr="009F75E2">
        <w:rPr>
          <w:highlight w:val="yellow"/>
          <w:lang w:val="en"/>
        </w:rPr>
        <w:t xml:space="preserve"> Because even words that are not in the target will be activated: bigram "la" will activate a lot of words.</w:t>
      </w:r>
    </w:p>
    <w:p w14:paraId="385649E3" w14:textId="77777777" w:rsidR="00D94A29" w:rsidRPr="009F75E2" w:rsidRDefault="00D94A29">
      <w:pPr>
        <w:rPr>
          <w:lang w:val="de-CH"/>
        </w:rPr>
      </w:pPr>
    </w:p>
    <w:p w14:paraId="615D4D46" w14:textId="77777777" w:rsidR="008E23D1" w:rsidRPr="002A3203" w:rsidRDefault="008E23D1" w:rsidP="008E23D1">
      <w:r w:rsidRPr="00887F76">
        <w:rPr>
          <w:lang w:val="en"/>
        </w:rPr>
        <w:t>A word is formally recognized when it reaches a threshold. BUT this threshold depends on length, frequency, etc.</w:t>
      </w:r>
    </w:p>
    <w:p w14:paraId="536A5F07" w14:textId="77777777" w:rsidR="008E23D1" w:rsidRPr="002A3203" w:rsidRDefault="008E23D1"/>
    <w:p w14:paraId="32CC7F43" w14:textId="77777777" w:rsidR="00D94A29" w:rsidRPr="002A3203" w:rsidRDefault="008E23D1">
      <w:r w:rsidRPr="00887F76">
        <w:rPr>
          <w:lang w:val="en"/>
        </w:rPr>
        <w:t>Structure:</w:t>
      </w:r>
    </w:p>
    <w:p w14:paraId="6A3B0082" w14:textId="77777777" w:rsidR="008E23D1" w:rsidRPr="002A3203" w:rsidRDefault="008E23D1">
      <w:r w:rsidRPr="00887F76">
        <w:rPr>
          <w:lang w:val="en"/>
        </w:rPr>
        <w:t xml:space="preserve">The new task must </w:t>
      </w:r>
      <w:proofErr w:type="spellStart"/>
      <w:r w:rsidRPr="00887F76">
        <w:rPr>
          <w:lang w:val="en"/>
        </w:rPr>
        <w:t>Simulate_experiment</w:t>
      </w:r>
      <w:proofErr w:type="spellEnd"/>
      <w:r w:rsidRPr="00887F76">
        <w:rPr>
          <w:lang w:val="en"/>
        </w:rPr>
        <w:t xml:space="preserve">? </w:t>
      </w:r>
    </w:p>
    <w:p w14:paraId="748F6CE4" w14:textId="77777777" w:rsidR="001A08E4" w:rsidRPr="002A3203" w:rsidRDefault="001A08E4">
      <w:proofErr w:type="spellStart"/>
      <w:r w:rsidRPr="00887F76">
        <w:rPr>
          <w:lang w:val="en"/>
        </w:rPr>
        <w:t>Simulate_experiments</w:t>
      </w:r>
      <w:proofErr w:type="spellEnd"/>
      <w:r w:rsidRPr="00887F76">
        <w:rPr>
          <w:lang w:val="en"/>
        </w:rPr>
        <w:t>: Structure? In the beginning difference between Sentence or Flanker, but then no more?</w:t>
      </w:r>
    </w:p>
    <w:p w14:paraId="3D5155B9" w14:textId="77777777" w:rsidR="00547DF4" w:rsidRPr="009F75E2" w:rsidRDefault="00547DF4">
      <w:pPr>
        <w:rPr>
          <w:lang w:val="de-CH"/>
        </w:rPr>
      </w:pPr>
      <w:r w:rsidRPr="00887F76">
        <w:rPr>
          <w:lang w:val="en"/>
        </w:rPr>
        <w:t xml:space="preserve">Script seems to automatically do a word recognition task. Is it useful to write our new task in this script? </w:t>
      </w:r>
      <w:r w:rsidR="008E23D1" w:rsidRPr="009F75E2">
        <w:rPr>
          <w:lang w:val="en"/>
        </w:rPr>
        <w:t xml:space="preserve">Sentence and flanks are similar, but the new task is very different. </w:t>
      </w:r>
    </w:p>
    <w:p w14:paraId="74526D73" w14:textId="77777777" w:rsidR="001A08E4" w:rsidRPr="009F75E2" w:rsidRDefault="001A08E4">
      <w:pPr>
        <w:rPr>
          <w:lang w:val="de-CH"/>
        </w:rPr>
      </w:pPr>
    </w:p>
    <w:p w14:paraId="193DCD6A" w14:textId="77777777" w:rsidR="00D94A29" w:rsidRPr="009F75E2" w:rsidRDefault="00D94A29" w:rsidP="00425D79">
      <w:pPr>
        <w:pStyle w:val="ListParagraph"/>
        <w:numPr>
          <w:ilvl w:val="0"/>
          <w:numId w:val="1"/>
        </w:numPr>
        <w:rPr>
          <w:lang w:val="de-CH"/>
        </w:rPr>
      </w:pPr>
      <w:r w:rsidRPr="009F75E2">
        <w:rPr>
          <w:lang w:val="en"/>
        </w:rPr>
        <w:t>(Why not bigrams possible of different words?)</w:t>
      </w:r>
    </w:p>
    <w:p w14:paraId="72FE2010" w14:textId="77777777" w:rsidR="00425D79" w:rsidRPr="009F75E2" w:rsidRDefault="00425D79">
      <w:pPr>
        <w:rPr>
          <w:lang w:val="de-CH"/>
        </w:rPr>
      </w:pPr>
    </w:p>
    <w:p w14:paraId="1A210DBC" w14:textId="77777777" w:rsidR="00425D79" w:rsidRPr="002A3203" w:rsidRDefault="00425D79" w:rsidP="00425D79">
      <w:pPr>
        <w:pStyle w:val="ListParagraph"/>
        <w:numPr>
          <w:ilvl w:val="0"/>
          <w:numId w:val="1"/>
        </w:numPr>
      </w:pPr>
      <w:r w:rsidRPr="00887F76">
        <w:rPr>
          <w:lang w:val="en"/>
        </w:rPr>
        <w:t xml:space="preserve">We get the words of </w:t>
      </w:r>
      <w:proofErr w:type="spellStart"/>
      <w:r w:rsidRPr="00887F76">
        <w:rPr>
          <w:lang w:val="en"/>
        </w:rPr>
        <w:t>Beyersmann</w:t>
      </w:r>
      <w:proofErr w:type="spellEnd"/>
      <w:r w:rsidRPr="00887F76">
        <w:rPr>
          <w:lang w:val="en"/>
        </w:rPr>
        <w:t>, or not: But all that is needed is just a list of words.</w:t>
      </w:r>
    </w:p>
    <w:p w14:paraId="0118ABF5" w14:textId="77777777" w:rsidR="00425D79" w:rsidRPr="002A3203" w:rsidRDefault="00425D79" w:rsidP="00425D79">
      <w:pPr>
        <w:pStyle w:val="ListParagraph"/>
      </w:pPr>
    </w:p>
    <w:p w14:paraId="2A89947F" w14:textId="77777777" w:rsidR="00425D79" w:rsidRPr="002A3203" w:rsidRDefault="00425D79" w:rsidP="00425D79">
      <w:r w:rsidRPr="00887F76">
        <w:rPr>
          <w:lang w:val="en"/>
        </w:rPr>
        <w:t>First make your own list</w:t>
      </w:r>
    </w:p>
    <w:p w14:paraId="7B129258" w14:textId="77777777" w:rsidR="00425D79" w:rsidRPr="002A3203" w:rsidRDefault="00425D79" w:rsidP="00425D79"/>
    <w:p w14:paraId="19314CFF" w14:textId="2AD27961" w:rsidR="00425D79" w:rsidRPr="002A3203" w:rsidRDefault="00425D79">
      <w:r w:rsidRPr="00887F76">
        <w:rPr>
          <w:lang w:val="en"/>
        </w:rPr>
        <w:t>Ultimate goal: Precisely replicate Grainger's experiment</w:t>
      </w:r>
    </w:p>
    <w:p w14:paraId="1363A283" w14:textId="77777777" w:rsidR="0060403F" w:rsidRPr="002A3203" w:rsidRDefault="0060403F"/>
    <w:p w14:paraId="705E4731" w14:textId="77777777" w:rsidR="0060403F" w:rsidRPr="002A3203" w:rsidRDefault="0060403F">
      <w:r w:rsidRPr="00887F76">
        <w:rPr>
          <w:lang w:val="en"/>
        </w:rPr>
        <w:t xml:space="preserve">In main.py: </w:t>
      </w:r>
      <w:proofErr w:type="spellStart"/>
      <w:r w:rsidRPr="00887F76">
        <w:rPr>
          <w:lang w:val="en"/>
        </w:rPr>
        <w:t>freq</w:t>
      </w:r>
      <w:proofErr w:type="spellEnd"/>
      <w:r w:rsidRPr="00887F76">
        <w:rPr>
          <w:lang w:val="en"/>
        </w:rPr>
        <w:t xml:space="preserve"> and </w:t>
      </w:r>
      <w:proofErr w:type="spellStart"/>
      <w:r w:rsidRPr="00887F76">
        <w:rPr>
          <w:lang w:val="en"/>
        </w:rPr>
        <w:t>pred</w:t>
      </w:r>
      <w:proofErr w:type="spellEnd"/>
      <w:r w:rsidRPr="00887F76">
        <w:rPr>
          <w:lang w:val="en"/>
        </w:rPr>
        <w:t xml:space="preserve"> are calculated based on only the words in the task</w:t>
      </w:r>
      <w:proofErr w:type="gramStart"/>
      <w:r w:rsidRPr="00887F76">
        <w:rPr>
          <w:lang w:val="en"/>
        </w:rPr>
        <w:t>. ?</w:t>
      </w:r>
      <w:proofErr w:type="gramEnd"/>
      <w:r w:rsidRPr="00887F76">
        <w:rPr>
          <w:lang w:val="en"/>
        </w:rPr>
        <w:t xml:space="preserve"> "PSC"?</w:t>
      </w:r>
    </w:p>
    <w:p w14:paraId="6BDE0734" w14:textId="77777777" w:rsidR="00984248" w:rsidRPr="002A3203" w:rsidRDefault="00984248">
      <w:r w:rsidRPr="00887F76">
        <w:rPr>
          <w:lang w:val="en"/>
        </w:rPr>
        <w:t xml:space="preserve">In main_exp.py is </w:t>
      </w:r>
      <w:proofErr w:type="spellStart"/>
      <w:r w:rsidRPr="00887F76">
        <w:rPr>
          <w:lang w:val="en"/>
        </w:rPr>
        <w:t>freq</w:t>
      </w:r>
      <w:proofErr w:type="spellEnd"/>
      <w:r w:rsidRPr="00887F76">
        <w:rPr>
          <w:lang w:val="en"/>
        </w:rPr>
        <w:t xml:space="preserve"> calculated based on SUBTLEX?</w:t>
      </w:r>
    </w:p>
    <w:p w14:paraId="3FC73F04" w14:textId="77777777" w:rsidR="00984248" w:rsidRPr="002A3203" w:rsidRDefault="00984248"/>
    <w:p w14:paraId="59C9504C" w14:textId="77777777" w:rsidR="00FF717A" w:rsidRPr="002A3203" w:rsidRDefault="00FF717A"/>
    <w:p w14:paraId="1B1A5744" w14:textId="77777777" w:rsidR="00FF717A" w:rsidRPr="002A3203" w:rsidRDefault="00FF717A"/>
    <w:p w14:paraId="5C929582" w14:textId="77777777" w:rsidR="00FF717A" w:rsidRPr="00FF717A" w:rsidRDefault="000949D9" w:rsidP="00FF717A">
      <w:pPr>
        <w:rPr>
          <w:rFonts w:ascii="Times New Roman" w:eastAsia="Times New Roman" w:hAnsi="Times New Roman" w:cs="Times New Roman"/>
        </w:rPr>
      </w:pPr>
      <w:r>
        <w:rPr>
          <w:lang w:val="en"/>
        </w:rPr>
        <w:t xml:space="preserve">Fix: </w:t>
      </w:r>
      <w:r w:rsidR="00FF717A" w:rsidRPr="00FF717A">
        <w:rPr>
          <w:lang w:val="en"/>
        </w:rPr>
        <w:t xml:space="preserve">!!! parameters.py is used instead of paramters_exp.py: in </w:t>
      </w:r>
      <w:proofErr w:type="spellStart"/>
      <w:r w:rsidR="00FF717A" w:rsidRPr="00FF717A">
        <w:rPr>
          <w:lang w:val="en"/>
        </w:rPr>
        <w:t>read_saccade_data</w:t>
      </w:r>
      <w:proofErr w:type="spellEnd"/>
      <w:r w:rsidR="00FF717A" w:rsidRPr="00FF717A">
        <w:rPr>
          <w:lang w:val="en"/>
        </w:rPr>
        <w:t xml:space="preserve">, </w:t>
      </w:r>
      <w:proofErr w:type="spellStart"/>
      <w:r w:rsidR="00FF717A" w:rsidRPr="00FF717A">
        <w:rPr>
          <w:lang w:val="en"/>
        </w:rPr>
        <w:t>reading_commmon</w:t>
      </w:r>
      <w:proofErr w:type="spellEnd"/>
      <w:r w:rsidR="00FF717A" w:rsidRPr="00FF717A">
        <w:rPr>
          <w:lang w:val="en"/>
        </w:rPr>
        <w:t xml:space="preserve">, </w:t>
      </w:r>
      <w:proofErr w:type="spellStart"/>
      <w:r w:rsidR="00FF717A" w:rsidRPr="00FF717A">
        <w:rPr>
          <w:lang w:val="en"/>
        </w:rPr>
        <w:t>reading_functions</w:t>
      </w:r>
      <w:proofErr w:type="spellEnd"/>
    </w:p>
    <w:p w14:paraId="7E7E72D7" w14:textId="77777777" w:rsidR="00FF717A" w:rsidRPr="00FF717A" w:rsidRDefault="00FF717A" w:rsidP="00FF717A">
      <w:pPr>
        <w:rPr>
          <w:rFonts w:ascii="Times New Roman" w:eastAsia="Times New Roman" w:hAnsi="Times New Roman" w:cs="Times New Roman"/>
        </w:rPr>
      </w:pPr>
    </w:p>
    <w:p w14:paraId="5408A168" w14:textId="77777777" w:rsidR="000949D9" w:rsidRPr="009F75E2" w:rsidRDefault="000949D9" w:rsidP="000949D9">
      <w:pPr>
        <w:rPr>
          <w:rFonts w:ascii="Times New Roman" w:eastAsia="Times New Roman" w:hAnsi="Times New Roman" w:cs="Times New Roman"/>
          <w:lang w:val="de-CH"/>
        </w:rPr>
      </w:pPr>
      <w:r w:rsidRPr="00887F76">
        <w:rPr>
          <w:lang w:val="en"/>
        </w:rPr>
        <w:t xml:space="preserve">Question: </w:t>
      </w:r>
      <w:proofErr w:type="spellStart"/>
      <w:r w:rsidRPr="00887F76">
        <w:rPr>
          <w:lang w:val="en"/>
        </w:rPr>
        <w:t>read_saccade_data</w:t>
      </w:r>
      <w:proofErr w:type="spellEnd"/>
      <w:r w:rsidRPr="00887F76">
        <w:rPr>
          <w:lang w:val="en"/>
        </w:rPr>
        <w:t xml:space="preserve"> line 249: where do these traffic jams come </w:t>
      </w:r>
      <w:proofErr w:type="spellStart"/>
      <w:proofErr w:type="gramStart"/>
      <w:r w:rsidRPr="00887F76">
        <w:rPr>
          <w:lang w:val="en"/>
        </w:rPr>
        <w:t>from?are</w:t>
      </w:r>
      <w:proofErr w:type="spellEnd"/>
      <w:proofErr w:type="gramEnd"/>
      <w:r w:rsidRPr="00887F76">
        <w:rPr>
          <w:lang w:val="en"/>
        </w:rPr>
        <w:t xml:space="preserve"> they made by </w:t>
      </w:r>
      <w:proofErr w:type="spellStart"/>
      <w:r w:rsidRPr="00887F76">
        <w:rPr>
          <w:lang w:val="en"/>
        </w:rPr>
        <w:t>create_freq_pred_files_fr</w:t>
      </w:r>
      <w:proofErr w:type="spellEnd"/>
      <w:r w:rsidRPr="00887F76">
        <w:rPr>
          <w:lang w:val="en"/>
        </w:rPr>
        <w:t xml:space="preserve">? </w:t>
      </w:r>
      <w:r w:rsidRPr="009F75E2">
        <w:rPr>
          <w:lang w:val="en"/>
        </w:rPr>
        <w:t>Output not the same as already exists</w:t>
      </w:r>
    </w:p>
    <w:p w14:paraId="6A2503FF" w14:textId="77777777" w:rsidR="00FF717A" w:rsidRPr="009F75E2" w:rsidRDefault="00FF717A" w:rsidP="00FF717A">
      <w:pPr>
        <w:rPr>
          <w:rFonts w:ascii="Times New Roman" w:eastAsia="Times New Roman" w:hAnsi="Times New Roman" w:cs="Times New Roman"/>
          <w:lang w:val="de-CH"/>
        </w:rPr>
      </w:pPr>
      <w:r w:rsidRPr="009F75E2">
        <w:rPr>
          <w:lang w:val="en"/>
        </w:rPr>
        <w:t>Has errors:</w:t>
      </w:r>
    </w:p>
    <w:p w14:paraId="29173916" w14:textId="77777777" w:rsidR="00FF717A" w:rsidRPr="009F75E2" w:rsidRDefault="00FF717A" w:rsidP="00FF717A">
      <w:pPr>
        <w:rPr>
          <w:rFonts w:ascii="Times New Roman" w:eastAsia="Times New Roman" w:hAnsi="Times New Roman" w:cs="Times New Roman"/>
          <w:lang w:val="de-CH"/>
        </w:rPr>
      </w:pPr>
      <w:r w:rsidRPr="009F75E2">
        <w:rPr>
          <w:lang w:val="en"/>
        </w:rPr>
        <w:t>-line 28: columns do not match the traffic jam!</w:t>
      </w:r>
    </w:p>
    <w:p w14:paraId="7AF5C699" w14:textId="77777777" w:rsidR="00FF717A" w:rsidRPr="002A3203" w:rsidRDefault="00FF717A" w:rsidP="00FF717A">
      <w:pPr>
        <w:rPr>
          <w:rFonts w:ascii="Times New Roman" w:eastAsia="Times New Roman" w:hAnsi="Times New Roman" w:cs="Times New Roman"/>
        </w:rPr>
      </w:pPr>
      <w:r w:rsidRPr="00887F76">
        <w:rPr>
          <w:lang w:val="en"/>
        </w:rPr>
        <w:t xml:space="preserve">-line 48: get words extracts words from the German </w:t>
      </w:r>
      <w:proofErr w:type="gramStart"/>
      <w:r w:rsidRPr="00887F76">
        <w:rPr>
          <w:lang w:val="en"/>
        </w:rPr>
        <w:t>PSC..</w:t>
      </w:r>
      <w:proofErr w:type="gramEnd"/>
      <w:r w:rsidRPr="00887F76">
        <w:rPr>
          <w:lang w:val="en"/>
        </w:rPr>
        <w:t xml:space="preserve"> </w:t>
      </w:r>
      <w:proofErr w:type="gramStart"/>
      <w:r w:rsidRPr="00887F76">
        <w:rPr>
          <w:lang w:val="en"/>
        </w:rPr>
        <w:t>so</w:t>
      </w:r>
      <w:proofErr w:type="gramEnd"/>
      <w:r w:rsidRPr="00887F76">
        <w:rPr>
          <w:lang w:val="en"/>
        </w:rPr>
        <w:t xml:space="preserve"> 0 overlap.</w:t>
      </w:r>
    </w:p>
    <w:p w14:paraId="41D0D1F8" w14:textId="77777777" w:rsidR="000C013E" w:rsidRPr="002A3203" w:rsidRDefault="000C013E" w:rsidP="00FF717A">
      <w:pPr>
        <w:rPr>
          <w:rFonts w:ascii="Times New Roman" w:eastAsia="Times New Roman" w:hAnsi="Times New Roman" w:cs="Times New Roman"/>
        </w:rPr>
      </w:pPr>
      <w:r w:rsidRPr="00887F76">
        <w:rPr>
          <w:lang w:val="en"/>
        </w:rPr>
        <w:t>Fixed</w:t>
      </w:r>
    </w:p>
    <w:p w14:paraId="0313F0A3" w14:textId="77777777" w:rsidR="000949D9" w:rsidRPr="002A3203" w:rsidRDefault="000949D9" w:rsidP="00FF717A"/>
    <w:p w14:paraId="2F035304" w14:textId="77777777" w:rsidR="00BB1C5E" w:rsidRPr="002A3203" w:rsidRDefault="00BB1C5E" w:rsidP="00FF717A"/>
    <w:p w14:paraId="2D9483F8" w14:textId="77777777" w:rsidR="000C013E" w:rsidRPr="002A3203" w:rsidRDefault="000C013E" w:rsidP="00FF717A"/>
    <w:p w14:paraId="35977E76" w14:textId="77777777" w:rsidR="000C013E" w:rsidRPr="002A3203" w:rsidRDefault="000C013E" w:rsidP="00FF717A"/>
    <w:p w14:paraId="0FDB45A5" w14:textId="77777777" w:rsidR="00BB1C5E" w:rsidRPr="002A3203" w:rsidRDefault="00BB1C5E" w:rsidP="00FF717A">
      <w:r w:rsidRPr="00BB1C5E">
        <w:rPr>
          <w:lang w:val="en"/>
        </w:rPr>
        <w:t>﻿</w:t>
      </w:r>
      <w:proofErr w:type="spellStart"/>
      <w:r w:rsidRPr="00887F76">
        <w:rPr>
          <w:lang w:val="en"/>
        </w:rPr>
        <w:t>Create_freq_pred</w:t>
      </w:r>
      <w:proofErr w:type="spellEnd"/>
      <w:r w:rsidRPr="00887F76">
        <w:rPr>
          <w:lang w:val="en"/>
        </w:rPr>
        <w:t>, line 19: why do we use a threshold here?</w:t>
      </w:r>
    </w:p>
    <w:p w14:paraId="6A0B7712" w14:textId="77777777" w:rsidR="00582A21" w:rsidRPr="002A3203" w:rsidRDefault="00582A21" w:rsidP="00FF717A"/>
    <w:p w14:paraId="54E3ED37" w14:textId="77777777" w:rsidR="005F67D6" w:rsidRPr="002A3203" w:rsidRDefault="005F67D6" w:rsidP="00FF717A">
      <w:pPr>
        <w:rPr>
          <w:color w:val="767171" w:themeColor="background2" w:themeShade="80"/>
        </w:rPr>
      </w:pPr>
      <w:r w:rsidRPr="00887F76">
        <w:rPr>
          <w:color w:val="767171" w:themeColor="background2" w:themeShade="80"/>
          <w:lang w:val="en"/>
        </w:rPr>
        <w:t>For each language and task:</w:t>
      </w:r>
    </w:p>
    <w:p w14:paraId="4710449A" w14:textId="77777777" w:rsidR="005F67D6" w:rsidRPr="002A3203" w:rsidRDefault="005F67D6" w:rsidP="00FF717A">
      <w:pPr>
        <w:rPr>
          <w:color w:val="767171" w:themeColor="background2" w:themeShade="80"/>
        </w:rPr>
      </w:pPr>
    </w:p>
    <w:p w14:paraId="562497D1" w14:textId="77777777" w:rsidR="005F67D6" w:rsidRPr="00582A21" w:rsidRDefault="0073414C" w:rsidP="000C013E">
      <w:pPr>
        <w:ind w:left="720"/>
        <w:rPr>
          <w:color w:val="767171" w:themeColor="background2" w:themeShade="80"/>
        </w:rPr>
      </w:pPr>
      <w:r w:rsidRPr="00582A21">
        <w:rPr>
          <w:color w:val="767171" w:themeColor="background2" w:themeShade="80"/>
          <w:lang w:val="en"/>
        </w:rPr>
        <w:t>1.Stimuli/</w:t>
      </w:r>
      <w:proofErr w:type="spellStart"/>
      <w:r w:rsidRPr="00582A21">
        <w:rPr>
          <w:color w:val="767171" w:themeColor="background2" w:themeShade="80"/>
          <w:lang w:val="en"/>
        </w:rPr>
        <w:t>EmbeddedWords_stimuli_all_csv</w:t>
      </w:r>
      <w:proofErr w:type="spellEnd"/>
      <w:r w:rsidRPr="00582A21">
        <w:rPr>
          <w:color w:val="767171" w:themeColor="background2" w:themeShade="80"/>
          <w:lang w:val="en"/>
        </w:rPr>
        <w:t xml:space="preserve"> is Texts/EmbeddedWords_freq_pred.txt?</w:t>
      </w:r>
    </w:p>
    <w:p w14:paraId="54E11EE4" w14:textId="77777777" w:rsidR="000C013E" w:rsidRPr="00582A21" w:rsidRDefault="000C013E" w:rsidP="00FF717A">
      <w:pPr>
        <w:rPr>
          <w:color w:val="767171" w:themeColor="background2" w:themeShade="80"/>
        </w:rPr>
      </w:pPr>
      <w:r w:rsidRPr="00582A21">
        <w:rPr>
          <w:color w:val="767171" w:themeColor="background2" w:themeShade="80"/>
        </w:rPr>
        <w:tab/>
      </w:r>
    </w:p>
    <w:p w14:paraId="5B6AF53B" w14:textId="77777777" w:rsidR="000C013E" w:rsidRPr="00582A21" w:rsidRDefault="000C013E" w:rsidP="000C013E">
      <w:pPr>
        <w:ind w:left="360"/>
        <w:rPr>
          <w:color w:val="767171" w:themeColor="background2" w:themeShade="80"/>
        </w:rPr>
      </w:pPr>
      <w:r w:rsidRPr="00582A21">
        <w:rPr>
          <w:color w:val="767171" w:themeColor="background2" w:themeShade="80"/>
          <w:lang w:val="en"/>
        </w:rPr>
        <w:tab/>
        <w:t>-&gt;</w:t>
      </w:r>
    </w:p>
    <w:p w14:paraId="314EC18F" w14:textId="77777777" w:rsidR="000C013E" w:rsidRPr="00582A21" w:rsidRDefault="000C013E" w:rsidP="00FF717A">
      <w:pPr>
        <w:rPr>
          <w:color w:val="767171" w:themeColor="background2" w:themeShade="80"/>
        </w:rPr>
      </w:pPr>
      <w:r w:rsidRPr="00582A21">
        <w:rPr>
          <w:color w:val="767171" w:themeColor="background2" w:themeShade="80"/>
        </w:rPr>
        <w:tab/>
      </w:r>
    </w:p>
    <w:p w14:paraId="35645EB8" w14:textId="77777777" w:rsidR="0073414C" w:rsidRPr="00582A21" w:rsidRDefault="0073414C" w:rsidP="00FF717A">
      <w:pPr>
        <w:rPr>
          <w:color w:val="767171" w:themeColor="background2" w:themeShade="80"/>
        </w:rPr>
      </w:pPr>
      <w:r w:rsidRPr="00582A21">
        <w:rPr>
          <w:color w:val="767171" w:themeColor="background2" w:themeShade="80"/>
          <w:lang w:val="en"/>
        </w:rPr>
        <w:tab/>
        <w:t xml:space="preserve">2. Texts/EmbeddedWords_freq_pred.txt + Texts/Frequency_english.txt is </w:t>
      </w:r>
    </w:p>
    <w:p w14:paraId="66929587" w14:textId="77777777" w:rsidR="000C013E" w:rsidRPr="002A3203" w:rsidRDefault="0073414C" w:rsidP="000C013E">
      <w:pPr>
        <w:rPr>
          <w:color w:val="767171" w:themeColor="background2" w:themeShade="80"/>
        </w:rPr>
      </w:pPr>
      <w:r w:rsidRPr="00582A21">
        <w:rPr>
          <w:color w:val="767171" w:themeColor="background2" w:themeShade="80"/>
          <w:lang w:val="en"/>
        </w:rPr>
        <w:tab/>
      </w:r>
      <w:r w:rsidR="000C013E" w:rsidRPr="00887F76">
        <w:rPr>
          <w:color w:val="767171" w:themeColor="background2" w:themeShade="80"/>
          <w:lang w:val="en"/>
        </w:rPr>
        <w:t>Data/EmbeddedWords_frequency_map.dat</w:t>
      </w:r>
    </w:p>
    <w:p w14:paraId="207F5055" w14:textId="77777777" w:rsidR="000C013E" w:rsidRPr="002A3203" w:rsidRDefault="000C013E" w:rsidP="00FF717A">
      <w:pPr>
        <w:rPr>
          <w:color w:val="767171" w:themeColor="background2" w:themeShade="80"/>
        </w:rPr>
      </w:pPr>
    </w:p>
    <w:p w14:paraId="4F39A31F" w14:textId="77777777" w:rsidR="005F67D6" w:rsidRPr="002A3203" w:rsidRDefault="000C013E" w:rsidP="00FF717A">
      <w:pPr>
        <w:rPr>
          <w:color w:val="767171" w:themeColor="background2" w:themeShade="80"/>
        </w:rPr>
      </w:pPr>
      <w:r w:rsidRPr="00887F76">
        <w:rPr>
          <w:color w:val="767171" w:themeColor="background2" w:themeShade="80"/>
          <w:lang w:val="en"/>
        </w:rPr>
        <w:tab/>
        <w:t>So EmbeddedWords_frequency_map.dat has the frequency of the most famous words of the language, and all the words of the task stimulus.</w:t>
      </w:r>
    </w:p>
    <w:p w14:paraId="7133B8B8" w14:textId="77777777" w:rsidR="00F05089" w:rsidRPr="002A3203" w:rsidRDefault="00F05089" w:rsidP="00FF717A"/>
    <w:p w14:paraId="68427097" w14:textId="77777777" w:rsidR="004C53A2" w:rsidRDefault="004C53A2" w:rsidP="00FF717A">
      <w:r>
        <w:rPr>
          <w:lang w:val="en"/>
        </w:rPr>
        <w:t>! Word inhibition matrix is False everywhere. Dictionary too small, parameters too high or coding error&gt;]?</w:t>
      </w:r>
    </w:p>
    <w:p w14:paraId="57E63389" w14:textId="77777777" w:rsidR="004C53A2" w:rsidRDefault="004C53A2" w:rsidP="00FF717A"/>
    <w:p w14:paraId="3553F114" w14:textId="77777777" w:rsidR="004C53A2" w:rsidRDefault="004C53A2" w:rsidP="00FF717A">
      <w:r w:rsidRPr="004C53A2">
        <w:rPr>
          <w:lang w:val="en"/>
        </w:rPr>
        <w:t>﻿</w:t>
      </w:r>
      <w:r w:rsidRPr="009C7767">
        <w:rPr>
          <w:color w:val="FF0000"/>
          <w:lang w:val="en"/>
        </w:rPr>
        <w:t>You only have inhibition if the words are the same length!! our case, it results in BANK and BANKER in not having any overlap, and thus not having any inhibition on each other. Is this the goal?</w:t>
      </w:r>
    </w:p>
    <w:p w14:paraId="70544BBA" w14:textId="77777777" w:rsidR="0097769D" w:rsidRDefault="0097769D" w:rsidP="00FF717A"/>
    <w:p w14:paraId="6CEA1900" w14:textId="77777777" w:rsidR="0097769D" w:rsidRDefault="0097769D" w:rsidP="0097769D">
      <w:r>
        <w:rPr>
          <w:lang w:val="en"/>
        </w:rPr>
        <w:t>What format should stimulus csv have?</w:t>
      </w:r>
    </w:p>
    <w:p w14:paraId="6BCE0DB5" w14:textId="77777777" w:rsidR="00C7358A" w:rsidRDefault="00C7358A" w:rsidP="0097769D"/>
    <w:p w14:paraId="001A3B1B" w14:textId="77777777" w:rsidR="0015593C" w:rsidRDefault="0015593C" w:rsidP="0097769D"/>
    <w:p w14:paraId="095A2359" w14:textId="77777777" w:rsidR="0015593C" w:rsidRDefault="0015593C" w:rsidP="0097769D"/>
    <w:p w14:paraId="620ACB13" w14:textId="77777777" w:rsidR="00C7358A" w:rsidRDefault="0015593C" w:rsidP="0097769D">
      <w:r>
        <w:rPr>
          <w:lang w:val="en"/>
        </w:rPr>
        <w:t>Priming task:</w:t>
      </w:r>
    </w:p>
    <w:p w14:paraId="531D7388" w14:textId="77777777" w:rsidR="0015593C" w:rsidRDefault="0015593C" w:rsidP="0097769D"/>
    <w:p w14:paraId="2BE5F895" w14:textId="77777777" w:rsidR="0015593C" w:rsidRDefault="0015593C" w:rsidP="0097769D"/>
    <w:p w14:paraId="307E2D3E" w14:textId="77777777" w:rsidR="0097769D" w:rsidRDefault="0015593C" w:rsidP="00FF717A">
      <w:r>
        <w:rPr>
          <w:lang w:val="en"/>
        </w:rPr>
        <w:t xml:space="preserve">In other tasks, eye position is always in the center of word. </w:t>
      </w:r>
    </w:p>
    <w:p w14:paraId="739A7771" w14:textId="77777777" w:rsidR="0015593C" w:rsidRPr="002A3203" w:rsidRDefault="0015593C" w:rsidP="00FF717A">
      <w:r w:rsidRPr="00887F76">
        <w:rPr>
          <w:lang w:val="en"/>
        </w:rPr>
        <w:t>How should it be modeled for priming?</w:t>
      </w:r>
    </w:p>
    <w:p w14:paraId="07E514AD" w14:textId="77777777" w:rsidR="0015593C" w:rsidRDefault="0015593C" w:rsidP="00FF717A">
      <w:r w:rsidRPr="002A3203">
        <w:rPr>
          <w:lang w:val="nl-NL"/>
        </w:rPr>
        <w:t xml:space="preserve">Nadat de prime weg is, </w:t>
      </w:r>
      <w:proofErr w:type="spellStart"/>
      <w:r w:rsidRPr="002A3203">
        <w:rPr>
          <w:lang w:val="nl-NL"/>
        </w:rPr>
        <w:t>saccade</w:t>
      </w:r>
      <w:proofErr w:type="spellEnd"/>
      <w:r w:rsidRPr="002A3203">
        <w:rPr>
          <w:lang w:val="nl-NL"/>
        </w:rPr>
        <w:t xml:space="preserve"> </w:t>
      </w:r>
      <w:proofErr w:type="spellStart"/>
      <w:r w:rsidRPr="002A3203">
        <w:rPr>
          <w:lang w:val="nl-NL"/>
        </w:rPr>
        <w:t>blindness</w:t>
      </w:r>
      <w:proofErr w:type="spellEnd"/>
      <w:r w:rsidRPr="002A3203">
        <w:rPr>
          <w:lang w:val="nl-NL"/>
        </w:rPr>
        <w:t xml:space="preserve">? </w:t>
      </w:r>
      <w:r>
        <w:rPr>
          <w:lang w:val="en"/>
        </w:rPr>
        <w:t>Delay in eye fixation shift and attentional shift?</w:t>
      </w:r>
    </w:p>
    <w:p w14:paraId="7A56F69A" w14:textId="77777777" w:rsidR="0015593C" w:rsidRDefault="0015593C" w:rsidP="00FF717A"/>
    <w:p w14:paraId="753F7644" w14:textId="77777777" w:rsidR="0015593C" w:rsidRPr="002A3203" w:rsidRDefault="0015593C" w:rsidP="0015593C">
      <w:r w:rsidRPr="00887F76">
        <w:rPr>
          <w:lang w:val="en"/>
        </w:rPr>
        <w:t>Target stimulus center in the same place as prime center?</w:t>
      </w:r>
    </w:p>
    <w:p w14:paraId="1EA90684" w14:textId="4A64B3A2" w:rsidR="0015593C" w:rsidRPr="002A3203" w:rsidRDefault="0015593C" w:rsidP="00FF717A"/>
    <w:p w14:paraId="5CB4161D" w14:textId="4EB24448" w:rsidR="00151541" w:rsidRDefault="009F75E2" w:rsidP="00FF717A">
      <w:pPr>
        <w:rPr>
          <w:lang w:val="de-CH"/>
        </w:rPr>
      </w:pPr>
      <w:r w:rsidRPr="009F75E2">
        <w:rPr>
          <w:lang w:val="en"/>
        </w:rPr>
        <w:t>I don't think there's</w:t>
      </w:r>
      <w:r w:rsidR="002A3203">
        <w:rPr>
          <w:lang w:val="en"/>
        </w:rPr>
        <w:t xml:space="preserve"> </w:t>
      </w:r>
      <w:r>
        <w:rPr>
          <w:lang w:val="en"/>
        </w:rPr>
        <w:t xml:space="preserve">a transfer between </w:t>
      </w:r>
      <w:r w:rsidR="00151541">
        <w:rPr>
          <w:lang w:val="en"/>
        </w:rPr>
        <w:t>UPPERCASE and lower.</w:t>
      </w:r>
    </w:p>
    <w:p w14:paraId="2921EBE9" w14:textId="0F57B841" w:rsidR="00151541" w:rsidRPr="002A3203" w:rsidRDefault="00151541" w:rsidP="00FF717A">
      <w:proofErr w:type="gramStart"/>
      <w:r w:rsidRPr="00887F76">
        <w:rPr>
          <w:lang w:val="en"/>
        </w:rPr>
        <w:t>So</w:t>
      </w:r>
      <w:proofErr w:type="gramEnd"/>
      <w:r w:rsidRPr="00887F76">
        <w:rPr>
          <w:lang w:val="en"/>
        </w:rPr>
        <w:t xml:space="preserve"> you get uppercase bigrams, which don't match with lowercase words. This has now been fixed by making stimulus lowercase, but should this be built in?</w:t>
      </w:r>
    </w:p>
    <w:p w14:paraId="334442F2" w14:textId="5CC913A1" w:rsidR="00151541" w:rsidRPr="002A3203" w:rsidRDefault="00151541" w:rsidP="00FF717A"/>
    <w:p w14:paraId="2902FFE6" w14:textId="4FA07B9B" w:rsidR="00151541" w:rsidRPr="002A3203" w:rsidRDefault="00151541" w:rsidP="00FF717A">
      <w:r w:rsidRPr="00887F76">
        <w:rPr>
          <w:lang w:val="en"/>
        </w:rPr>
        <w:t xml:space="preserve">Interesting: </w:t>
      </w:r>
    </w:p>
    <w:p w14:paraId="5AB2D055" w14:textId="6872A404" w:rsidR="00151541" w:rsidRPr="002A3203" w:rsidRDefault="00151541" w:rsidP="00FF717A">
      <w:r w:rsidRPr="00887F76">
        <w:rPr>
          <w:lang w:val="en"/>
        </w:rPr>
        <w:t xml:space="preserve">OWNER activates </w:t>
      </w:r>
      <w:r w:rsidR="002A3203">
        <w:rPr>
          <w:lang w:val="en"/>
        </w:rPr>
        <w:t>ONE</w:t>
      </w:r>
      <w:r w:rsidRPr="00887F76">
        <w:rPr>
          <w:lang w:val="en"/>
        </w:rPr>
        <w:t xml:space="preserve"> the most, because this word has a lower threshold</w:t>
      </w:r>
    </w:p>
    <w:p w14:paraId="75CA1D55" w14:textId="65D42FFA" w:rsidR="00151541" w:rsidRPr="002A3203" w:rsidRDefault="00151541" w:rsidP="00FF717A"/>
    <w:p w14:paraId="18416B74" w14:textId="3B599212" w:rsidR="00151541" w:rsidRPr="002A3203" w:rsidRDefault="00151541" w:rsidP="00FF717A">
      <w:r w:rsidRPr="00887F76">
        <w:rPr>
          <w:lang w:val="en"/>
        </w:rPr>
        <w:t xml:space="preserve">Time prime, time target etc. take over from </w:t>
      </w:r>
      <w:proofErr w:type="spellStart"/>
      <w:r w:rsidRPr="00887F76">
        <w:rPr>
          <w:lang w:val="en"/>
        </w:rPr>
        <w:t>Beyersmann</w:t>
      </w:r>
      <w:proofErr w:type="spellEnd"/>
    </w:p>
    <w:p w14:paraId="76458A50" w14:textId="64D80DBB" w:rsidR="00151541" w:rsidRPr="002A3203" w:rsidRDefault="00151541" w:rsidP="00FF717A"/>
    <w:p w14:paraId="4F93A3B6" w14:textId="46DB5FA5" w:rsidR="00151541" w:rsidRPr="002A3203" w:rsidRDefault="00151541" w:rsidP="00FF717A"/>
    <w:p w14:paraId="68F1210B" w14:textId="058D969D" w:rsidR="00BE734F" w:rsidRPr="002A3203" w:rsidRDefault="00BE734F" w:rsidP="00FF717A"/>
    <w:p w14:paraId="23D7C2EE" w14:textId="432743A0" w:rsidR="00BE734F" w:rsidRPr="002A3203" w:rsidRDefault="00BE734F" w:rsidP="00FF717A">
      <w:proofErr w:type="spellStart"/>
      <w:r w:rsidRPr="00887F76">
        <w:rPr>
          <w:lang w:val="en"/>
        </w:rPr>
        <w:t>Beyersman</w:t>
      </w:r>
      <w:proofErr w:type="spellEnd"/>
      <w:r w:rsidRPr="00887F76">
        <w:rPr>
          <w:lang w:val="en"/>
        </w:rPr>
        <w:t xml:space="preserve"> 2020: </w:t>
      </w:r>
    </w:p>
    <w:p w14:paraId="545A1A1B" w14:textId="77777777" w:rsidR="00BE734F" w:rsidRPr="002A3203" w:rsidRDefault="00BE734F" w:rsidP="00FF717A"/>
    <w:p w14:paraId="29151DCA" w14:textId="756451B8" w:rsidR="00BE734F" w:rsidRPr="002A3203" w:rsidRDefault="00BE734F" w:rsidP="00BE734F">
      <w:pPr>
        <w:tabs>
          <w:tab w:val="left" w:pos="4640"/>
        </w:tabs>
      </w:pPr>
      <w:r w:rsidRPr="00887F76">
        <w:rPr>
          <w:lang w:val="en"/>
        </w:rPr>
        <w:t>Also 88 non-words in stimuli.</w:t>
      </w:r>
    </w:p>
    <w:p w14:paraId="24A007B1" w14:textId="2A53D0EB" w:rsidR="0003743C" w:rsidRPr="002A3203" w:rsidRDefault="0003743C" w:rsidP="00BE734F">
      <w:pPr>
        <w:tabs>
          <w:tab w:val="left" w:pos="4640"/>
        </w:tabs>
      </w:pPr>
    </w:p>
    <w:p w14:paraId="661D3CE1" w14:textId="110B2D82" w:rsidR="00AC4727" w:rsidRPr="002A3203" w:rsidRDefault="0003743C" w:rsidP="00BE734F">
      <w:pPr>
        <w:tabs>
          <w:tab w:val="left" w:pos="4640"/>
        </w:tabs>
      </w:pPr>
      <w:r w:rsidRPr="00887F76">
        <w:rPr>
          <w:lang w:val="en"/>
        </w:rPr>
        <w:t>Design:</w:t>
      </w:r>
    </w:p>
    <w:p w14:paraId="6E96BD1C" w14:textId="77777777" w:rsidR="00AC4727" w:rsidRPr="002A3203" w:rsidRDefault="00AC4727" w:rsidP="00BE734F">
      <w:pPr>
        <w:tabs>
          <w:tab w:val="left" w:pos="4640"/>
        </w:tabs>
      </w:pPr>
    </w:p>
    <w:p w14:paraId="39BAD638" w14:textId="4FB8F1B1" w:rsidR="0003743C" w:rsidRPr="002A3203" w:rsidRDefault="0003743C" w:rsidP="00BE734F">
      <w:pPr>
        <w:tabs>
          <w:tab w:val="left" w:pos="4640"/>
        </w:tabs>
      </w:pPr>
    </w:p>
    <w:p w14:paraId="01909B1E" w14:textId="62BF91E9" w:rsidR="0003743C" w:rsidRPr="002A3203" w:rsidRDefault="0003743C" w:rsidP="00BE734F">
      <w:pPr>
        <w:tabs>
          <w:tab w:val="left" w:pos="4640"/>
        </w:tabs>
      </w:pPr>
      <w:proofErr w:type="spellStart"/>
      <w:r w:rsidRPr="00887F76">
        <w:rPr>
          <w:lang w:val="en"/>
        </w:rPr>
        <w:t>Beyersman</w:t>
      </w:r>
      <w:proofErr w:type="spellEnd"/>
      <w:r w:rsidRPr="00887F76">
        <w:rPr>
          <w:lang w:val="en"/>
        </w:rPr>
        <w:t xml:space="preserve"> says: stimulus 3 seconds or until you give an </w:t>
      </w:r>
      <w:r w:rsidR="002A3203">
        <w:rPr>
          <w:lang w:val="en"/>
        </w:rPr>
        <w:t>answer</w:t>
      </w:r>
      <w:r w:rsidRPr="00887F76">
        <w:rPr>
          <w:lang w:val="en"/>
        </w:rPr>
        <w:t>.</w:t>
      </w:r>
    </w:p>
    <w:p w14:paraId="0CB9EF5B" w14:textId="54203572" w:rsidR="0003743C" w:rsidRPr="002A3203" w:rsidRDefault="0003743C" w:rsidP="00BE734F">
      <w:pPr>
        <w:tabs>
          <w:tab w:val="left" w:pos="4640"/>
        </w:tabs>
      </w:pPr>
    </w:p>
    <w:p w14:paraId="72AF49E0" w14:textId="2176DDC3" w:rsidR="0003743C" w:rsidRPr="002A3203" w:rsidRDefault="0003743C" w:rsidP="00BE734F">
      <w:pPr>
        <w:tabs>
          <w:tab w:val="left" w:pos="4640"/>
        </w:tabs>
      </w:pPr>
      <w:r w:rsidRPr="00887F76">
        <w:rPr>
          <w:lang w:val="en"/>
        </w:rPr>
        <w:t>Answering in our case: as soon as a word comes above threshold? Or this + reactive time?</w:t>
      </w:r>
    </w:p>
    <w:p w14:paraId="68265605" w14:textId="21BEEDA6" w:rsidR="0003743C" w:rsidRPr="002A3203" w:rsidRDefault="0003743C" w:rsidP="00BE734F">
      <w:pPr>
        <w:tabs>
          <w:tab w:val="left" w:pos="4640"/>
        </w:tabs>
      </w:pPr>
    </w:p>
    <w:p w14:paraId="34AFC3C9" w14:textId="49128071" w:rsidR="0003743C" w:rsidRDefault="0003743C" w:rsidP="00BE734F">
      <w:pPr>
        <w:tabs>
          <w:tab w:val="left" w:pos="4640"/>
        </w:tabs>
        <w:rPr>
          <w:lang w:val="de-CH"/>
        </w:rPr>
      </w:pPr>
      <w:r w:rsidRPr="00887F76">
        <w:rPr>
          <w:lang w:val="en"/>
        </w:rPr>
        <w:t xml:space="preserve">Script doesn't necessarily have to break when answered: you can save RT and still run the cycles. </w:t>
      </w:r>
      <w:r>
        <w:rPr>
          <w:lang w:val="en"/>
        </w:rPr>
        <w:t>You can also go to the next trial. Doesn't really matter</w:t>
      </w:r>
    </w:p>
    <w:p w14:paraId="65D63D20" w14:textId="66F3D8CD" w:rsidR="0003743C" w:rsidRDefault="0003743C" w:rsidP="00BE734F">
      <w:pPr>
        <w:tabs>
          <w:tab w:val="left" w:pos="4640"/>
        </w:tabs>
        <w:rPr>
          <w:lang w:val="de-CH"/>
        </w:rPr>
      </w:pPr>
    </w:p>
    <w:p w14:paraId="33D12B0E" w14:textId="1A137CC2" w:rsidR="0003743C" w:rsidRPr="002A3203" w:rsidRDefault="0003743C" w:rsidP="00BE734F">
      <w:pPr>
        <w:tabs>
          <w:tab w:val="left" w:pos="4640"/>
        </w:tabs>
      </w:pPr>
      <w:r w:rsidRPr="00887F76">
        <w:rPr>
          <w:lang w:val="en"/>
        </w:rPr>
        <w:t xml:space="preserve">Next up: </w:t>
      </w:r>
    </w:p>
    <w:p w14:paraId="78A5DB3E" w14:textId="4AFA5D42" w:rsidR="0003743C" w:rsidRPr="002A3203" w:rsidRDefault="0003743C" w:rsidP="00BE734F">
      <w:pPr>
        <w:tabs>
          <w:tab w:val="left" w:pos="4640"/>
        </w:tabs>
      </w:pPr>
      <w:r w:rsidRPr="00887F76">
        <w:rPr>
          <w:lang w:val="en"/>
        </w:rPr>
        <w:t>Collect and plot all the data?</w:t>
      </w:r>
    </w:p>
    <w:p w14:paraId="01D89A14" w14:textId="77777777" w:rsidR="00C979F2" w:rsidRPr="002A3203" w:rsidRDefault="00C979F2" w:rsidP="00BE734F">
      <w:pPr>
        <w:tabs>
          <w:tab w:val="left" w:pos="4640"/>
        </w:tabs>
      </w:pPr>
    </w:p>
    <w:p w14:paraId="071434C7" w14:textId="03FE01E1" w:rsidR="0065319C" w:rsidRPr="002A3203" w:rsidRDefault="0003743C" w:rsidP="00BE734F">
      <w:pPr>
        <w:tabs>
          <w:tab w:val="left" w:pos="4640"/>
        </w:tabs>
      </w:pPr>
      <w:r w:rsidRPr="00887F76">
        <w:rPr>
          <w:lang w:val="en"/>
        </w:rPr>
        <w:t xml:space="preserve">Make a separate script, ask Noor for her </w:t>
      </w:r>
      <w:proofErr w:type="spellStart"/>
      <w:r w:rsidRPr="00887F76">
        <w:rPr>
          <w:lang w:val="en"/>
        </w:rPr>
        <w:t>Jupyter</w:t>
      </w:r>
      <w:proofErr w:type="spellEnd"/>
      <w:r w:rsidRPr="00887F76">
        <w:rPr>
          <w:lang w:val="en"/>
        </w:rPr>
        <w:t xml:space="preserve"> notebook?</w:t>
      </w:r>
    </w:p>
    <w:p w14:paraId="10EBA19A" w14:textId="3AA33F07" w:rsidR="0065319C" w:rsidRPr="002A3203" w:rsidRDefault="0065319C" w:rsidP="00BE734F">
      <w:pPr>
        <w:tabs>
          <w:tab w:val="left" w:pos="4640"/>
        </w:tabs>
      </w:pPr>
    </w:p>
    <w:p w14:paraId="23B5BE38" w14:textId="40992BEE" w:rsidR="0065319C" w:rsidRDefault="00C979F2" w:rsidP="00BE734F">
      <w:pPr>
        <w:tabs>
          <w:tab w:val="left" w:pos="4640"/>
        </w:tabs>
        <w:rPr>
          <w:lang w:val="de-CH"/>
        </w:rPr>
      </w:pPr>
      <w:r>
        <w:rPr>
          <w:lang w:val="en"/>
        </w:rPr>
        <w:t xml:space="preserve">Design question for merging: </w:t>
      </w:r>
      <w:r w:rsidR="00376A01">
        <w:rPr>
          <w:lang w:val="en"/>
        </w:rPr>
        <w:t>Do you want to run multiple tasks in a row? Because then you have to import parameters several times.</w:t>
      </w:r>
    </w:p>
    <w:p w14:paraId="4F37252C" w14:textId="1199EF6A" w:rsidR="000E230E" w:rsidRDefault="000E230E" w:rsidP="00BE734F">
      <w:pPr>
        <w:tabs>
          <w:tab w:val="left" w:pos="4640"/>
        </w:tabs>
        <w:rPr>
          <w:lang w:val="de-CH"/>
        </w:rPr>
      </w:pPr>
    </w:p>
    <w:p w14:paraId="6B7B69F1" w14:textId="297EF8CC" w:rsidR="0003743C" w:rsidRDefault="0003743C" w:rsidP="00BE734F">
      <w:pPr>
        <w:tabs>
          <w:tab w:val="left" w:pos="4640"/>
        </w:tabs>
        <w:rPr>
          <w:lang w:val="de-CH"/>
        </w:rPr>
      </w:pPr>
    </w:p>
    <w:p w14:paraId="071B6070" w14:textId="689FBD13" w:rsidR="00F45978" w:rsidRPr="002A3203" w:rsidRDefault="00C979F2" w:rsidP="00BE734F">
      <w:pPr>
        <w:tabs>
          <w:tab w:val="left" w:pos="4640"/>
        </w:tabs>
      </w:pPr>
      <w:r w:rsidRPr="00887F76">
        <w:rPr>
          <w:lang w:val="en"/>
        </w:rPr>
        <w:t xml:space="preserve">Next task: </w:t>
      </w:r>
    </w:p>
    <w:p w14:paraId="3DFB2916" w14:textId="7CBFE92B" w:rsidR="0003743C" w:rsidRPr="002A3203" w:rsidRDefault="0003743C" w:rsidP="00BE734F">
      <w:pPr>
        <w:tabs>
          <w:tab w:val="left" w:pos="4640"/>
        </w:tabs>
      </w:pPr>
    </w:p>
    <w:p w14:paraId="696123C9" w14:textId="4EA6B7F3" w:rsidR="000E230E" w:rsidRPr="002A3203" w:rsidRDefault="000E230E" w:rsidP="00BE734F">
      <w:pPr>
        <w:tabs>
          <w:tab w:val="left" w:pos="4640"/>
        </w:tabs>
      </w:pPr>
    </w:p>
    <w:p w14:paraId="6CEBCEA0" w14:textId="3F34872F" w:rsidR="000E230E" w:rsidRDefault="000E230E" w:rsidP="00BE734F">
      <w:pPr>
        <w:tabs>
          <w:tab w:val="left" w:pos="4640"/>
        </w:tabs>
      </w:pPr>
      <w:r>
        <w:rPr>
          <w:lang w:val="en"/>
        </w:rPr>
        <w:t>Design:</w:t>
      </w:r>
    </w:p>
    <w:p w14:paraId="5D32F4C8" w14:textId="06E58D47" w:rsidR="000E230E" w:rsidRDefault="000E230E" w:rsidP="00BE734F">
      <w:pPr>
        <w:tabs>
          <w:tab w:val="left" w:pos="4640"/>
        </w:tabs>
      </w:pPr>
    </w:p>
    <w:p w14:paraId="2F69907F" w14:textId="28DE11C9" w:rsidR="000E230E" w:rsidRDefault="000E230E" w:rsidP="000E230E">
      <w:pPr>
        <w:pStyle w:val="ListParagraph"/>
        <w:numPr>
          <w:ilvl w:val="0"/>
          <w:numId w:val="4"/>
        </w:numPr>
        <w:tabs>
          <w:tab w:val="left" w:pos="4640"/>
        </w:tabs>
      </w:pPr>
      <w:r>
        <w:rPr>
          <w:lang w:val="en"/>
        </w:rPr>
        <w:t>Parameters:</w:t>
      </w:r>
    </w:p>
    <w:p w14:paraId="6A5D01F7" w14:textId="77777777" w:rsidR="000E230E" w:rsidRDefault="000E230E" w:rsidP="000E230E">
      <w:pPr>
        <w:pStyle w:val="ListParagraph"/>
        <w:tabs>
          <w:tab w:val="left" w:pos="4640"/>
        </w:tabs>
      </w:pPr>
    </w:p>
    <w:p w14:paraId="418CE7BC" w14:textId="68CD6035" w:rsidR="000E230E" w:rsidRDefault="000E230E" w:rsidP="000E230E">
      <w:pPr>
        <w:pStyle w:val="ListParagraph"/>
        <w:numPr>
          <w:ilvl w:val="1"/>
          <w:numId w:val="4"/>
        </w:numPr>
        <w:tabs>
          <w:tab w:val="left" w:pos="4640"/>
        </w:tabs>
      </w:pPr>
      <w:r>
        <w:rPr>
          <w:lang w:val="en"/>
        </w:rPr>
        <w:t>2 options:</w:t>
      </w:r>
    </w:p>
    <w:p w14:paraId="29F0CB04" w14:textId="0D866092" w:rsidR="000E230E" w:rsidRDefault="000E230E" w:rsidP="000E230E">
      <w:pPr>
        <w:pStyle w:val="ListParagraph"/>
        <w:numPr>
          <w:ilvl w:val="1"/>
          <w:numId w:val="4"/>
        </w:numPr>
        <w:tabs>
          <w:tab w:val="left" w:pos="4640"/>
        </w:tabs>
        <w:rPr>
          <w:lang w:val="de-CH"/>
        </w:rPr>
      </w:pPr>
      <w:r w:rsidRPr="000E230E">
        <w:rPr>
          <w:lang w:val="en"/>
        </w:rPr>
        <w:t xml:space="preserve">Or you run 1 experiment at a time, then you only have </w:t>
      </w:r>
      <w:proofErr w:type="spellStart"/>
      <w:r>
        <w:rPr>
          <w:lang w:val="en"/>
        </w:rPr>
        <w:t>parameters_exp</w:t>
      </w:r>
      <w:proofErr w:type="spellEnd"/>
      <w:r>
        <w:rPr>
          <w:lang w:val="en"/>
        </w:rPr>
        <w:t xml:space="preserve"> call 1 time.</w:t>
      </w:r>
    </w:p>
    <w:p w14:paraId="77336AC5" w14:textId="27EDCFAA" w:rsidR="000E230E" w:rsidRDefault="000E230E" w:rsidP="000E230E">
      <w:pPr>
        <w:pStyle w:val="ListParagraph"/>
        <w:numPr>
          <w:ilvl w:val="1"/>
          <w:numId w:val="4"/>
        </w:numPr>
        <w:tabs>
          <w:tab w:val="left" w:pos="4640"/>
        </w:tabs>
        <w:rPr>
          <w:lang w:val="de-CH"/>
        </w:rPr>
      </w:pPr>
      <w:r>
        <w:rPr>
          <w:lang w:val="en"/>
        </w:rPr>
        <w:t>Subsequently:</w:t>
      </w:r>
    </w:p>
    <w:p w14:paraId="694467E0" w14:textId="65362A1A" w:rsidR="000E230E" w:rsidRDefault="000E230E" w:rsidP="000E230E">
      <w:pPr>
        <w:pStyle w:val="ListParagraph"/>
        <w:numPr>
          <w:ilvl w:val="2"/>
          <w:numId w:val="4"/>
        </w:numPr>
        <w:tabs>
          <w:tab w:val="left" w:pos="4640"/>
        </w:tabs>
      </w:pPr>
      <w:r w:rsidRPr="00887F76">
        <w:rPr>
          <w:lang w:val="en"/>
        </w:rPr>
        <w:t xml:space="preserve">Or, in each sub script you call the right parameters based on a pickle? </w:t>
      </w:r>
      <w:r w:rsidR="00E45897" w:rsidRPr="00E45897">
        <w:rPr>
          <w:color w:val="FF0000"/>
          <w:lang w:val="en"/>
        </w:rPr>
        <w:t>Not efficient</w:t>
      </w:r>
    </w:p>
    <w:p w14:paraId="3E4FD3E1" w14:textId="193EA891" w:rsidR="00E45897" w:rsidRDefault="00E45897" w:rsidP="000E230E">
      <w:pPr>
        <w:pStyle w:val="ListParagraph"/>
        <w:numPr>
          <w:ilvl w:val="2"/>
          <w:numId w:val="4"/>
        </w:numPr>
        <w:tabs>
          <w:tab w:val="left" w:pos="4640"/>
        </w:tabs>
      </w:pPr>
      <w:r>
        <w:rPr>
          <w:lang w:val="en"/>
        </w:rPr>
        <w:t>O</w:t>
      </w:r>
      <w:r w:rsidR="002A3203">
        <w:rPr>
          <w:lang w:val="en"/>
        </w:rPr>
        <w:t>r</w:t>
      </w:r>
      <w:r>
        <w:rPr>
          <w:lang w:val="en"/>
        </w:rPr>
        <w:t xml:space="preserve">, </w:t>
      </w:r>
      <w:r w:rsidR="002A3203">
        <w:rPr>
          <w:lang w:val="en"/>
        </w:rPr>
        <w:t>you make</w:t>
      </w:r>
      <w:r>
        <w:rPr>
          <w:lang w:val="en"/>
        </w:rPr>
        <w:t xml:space="preserve"> parameters task-dependent:</w:t>
      </w:r>
    </w:p>
    <w:p w14:paraId="2E201544" w14:textId="2E9A1DAE" w:rsidR="00E45897" w:rsidRDefault="00E45897" w:rsidP="002A3203">
      <w:pPr>
        <w:pStyle w:val="ListParagraph"/>
        <w:numPr>
          <w:ilvl w:val="3"/>
          <w:numId w:val="4"/>
        </w:numPr>
        <w:tabs>
          <w:tab w:val="left" w:pos="4640"/>
        </w:tabs>
      </w:pPr>
      <w:proofErr w:type="spellStart"/>
      <w:r>
        <w:rPr>
          <w:lang w:val="en"/>
        </w:rPr>
        <w:t>Get_params</w:t>
      </w:r>
      <w:proofErr w:type="spellEnd"/>
      <w:r>
        <w:rPr>
          <w:lang w:val="en"/>
        </w:rPr>
        <w:t>(task): if experiment, get the same</w:t>
      </w:r>
    </w:p>
    <w:p w14:paraId="0EA2C17A" w14:textId="111ED70E" w:rsidR="000E230E" w:rsidRPr="002A3203" w:rsidRDefault="000E230E" w:rsidP="00E45897">
      <w:pPr>
        <w:pStyle w:val="ListParagraph"/>
        <w:numPr>
          <w:ilvl w:val="2"/>
          <w:numId w:val="4"/>
        </w:numPr>
        <w:tabs>
          <w:tab w:val="left" w:pos="4640"/>
        </w:tabs>
      </w:pPr>
      <w:r w:rsidRPr="00887F76">
        <w:rPr>
          <w:lang w:val="en"/>
        </w:rPr>
        <w:t xml:space="preserve"> imports all parameters matrix into </w:t>
      </w:r>
      <w:proofErr w:type="gramStart"/>
      <w:r w:rsidRPr="00887F76">
        <w:rPr>
          <w:lang w:val="en"/>
        </w:rPr>
        <w:t>main, and</w:t>
      </w:r>
      <w:proofErr w:type="gramEnd"/>
      <w:r w:rsidRPr="00887F76">
        <w:rPr>
          <w:lang w:val="en"/>
        </w:rPr>
        <w:t xml:space="preserve"> passes all relevant parameters to the relevant functions. </w:t>
      </w:r>
    </w:p>
    <w:p w14:paraId="41BB41DD" w14:textId="5560DC2A" w:rsidR="000E230E" w:rsidRDefault="000E230E" w:rsidP="000E230E">
      <w:pPr>
        <w:pStyle w:val="ListParagraph"/>
        <w:numPr>
          <w:ilvl w:val="2"/>
          <w:numId w:val="4"/>
        </w:numPr>
        <w:tabs>
          <w:tab w:val="left" w:pos="4640"/>
        </w:tabs>
        <w:rPr>
          <w:lang w:val="de-CH"/>
        </w:rPr>
      </w:pPr>
      <w:r w:rsidRPr="000E230E">
        <w:rPr>
          <w:lang w:val="en"/>
        </w:rPr>
        <w:t xml:space="preserve">Or you turn the parameters into a </w:t>
      </w:r>
      <w:r>
        <w:rPr>
          <w:lang w:val="en"/>
        </w:rPr>
        <w:t>large data frame, pass it on to all subscripts.</w:t>
      </w:r>
    </w:p>
    <w:p w14:paraId="7FEB289F" w14:textId="54CE261D" w:rsidR="000E230E" w:rsidRDefault="000E230E" w:rsidP="000E230E">
      <w:pPr>
        <w:tabs>
          <w:tab w:val="left" w:pos="4640"/>
        </w:tabs>
        <w:rPr>
          <w:lang w:val="de-CH"/>
        </w:rPr>
      </w:pPr>
    </w:p>
    <w:p w14:paraId="4D82295C" w14:textId="5C3629AB" w:rsidR="000E230E" w:rsidRDefault="000E230E" w:rsidP="000E230E">
      <w:pPr>
        <w:pStyle w:val="ListParagraph"/>
        <w:numPr>
          <w:ilvl w:val="0"/>
          <w:numId w:val="4"/>
        </w:numPr>
        <w:tabs>
          <w:tab w:val="left" w:pos="4640"/>
        </w:tabs>
      </w:pPr>
      <w:r w:rsidRPr="000E230E">
        <w:rPr>
          <w:lang w:val="en"/>
        </w:rPr>
        <w:t xml:space="preserve">Main </w:t>
      </w:r>
      <w:r w:rsidR="002A3203">
        <w:rPr>
          <w:lang w:val="en"/>
        </w:rPr>
        <w:t>and</w:t>
      </w:r>
      <w:r w:rsidRPr="000E230E">
        <w:rPr>
          <w:lang w:val="en"/>
        </w:rPr>
        <w:t xml:space="preserve"> </w:t>
      </w:r>
      <w:proofErr w:type="spellStart"/>
      <w:r w:rsidRPr="000E230E">
        <w:rPr>
          <w:lang w:val="en"/>
        </w:rPr>
        <w:t>main_exp</w:t>
      </w:r>
      <w:proofErr w:type="spellEnd"/>
      <w:r w:rsidRPr="000E230E">
        <w:rPr>
          <w:lang w:val="en"/>
        </w:rPr>
        <w:t>: Done</w:t>
      </w:r>
    </w:p>
    <w:p w14:paraId="0814B77D" w14:textId="0CF23B16" w:rsidR="000E230E" w:rsidRDefault="000E230E" w:rsidP="000E230E">
      <w:pPr>
        <w:pStyle w:val="ListParagraph"/>
        <w:tabs>
          <w:tab w:val="left" w:pos="4640"/>
        </w:tabs>
      </w:pPr>
    </w:p>
    <w:p w14:paraId="30B06F6A" w14:textId="2D928F98" w:rsidR="000E230E" w:rsidRDefault="000E230E" w:rsidP="000E230E">
      <w:pPr>
        <w:pStyle w:val="ListParagraph"/>
        <w:numPr>
          <w:ilvl w:val="0"/>
          <w:numId w:val="4"/>
        </w:numPr>
        <w:tabs>
          <w:tab w:val="left" w:pos="4640"/>
        </w:tabs>
      </w:pPr>
      <w:r>
        <w:rPr>
          <w:lang w:val="en"/>
        </w:rPr>
        <w:lastRenderedPageBreak/>
        <w:t>Task attributes:</w:t>
      </w:r>
    </w:p>
    <w:p w14:paraId="69DFDF69" w14:textId="77777777" w:rsidR="000E230E" w:rsidRDefault="000E230E" w:rsidP="000E230E">
      <w:pPr>
        <w:pStyle w:val="ListParagraph"/>
      </w:pPr>
    </w:p>
    <w:p w14:paraId="48FC40CB" w14:textId="409EDF8D" w:rsidR="00AB4B36" w:rsidRDefault="002A3203" w:rsidP="000E230E">
      <w:pPr>
        <w:pStyle w:val="ListParagraph"/>
        <w:numPr>
          <w:ilvl w:val="1"/>
          <w:numId w:val="4"/>
        </w:numPr>
        <w:tabs>
          <w:tab w:val="left" w:pos="4640"/>
        </w:tabs>
      </w:pPr>
      <w:r>
        <w:rPr>
          <w:lang w:val="en"/>
        </w:rPr>
        <w:t>separate</w:t>
      </w:r>
      <w:r w:rsidR="00AB4B36">
        <w:rPr>
          <w:lang w:val="en"/>
        </w:rPr>
        <w:t xml:space="preserve"> task attributes file, </w:t>
      </w:r>
    </w:p>
    <w:p w14:paraId="72EE6A7F" w14:textId="188BDF25" w:rsidR="00CB5A5A" w:rsidRDefault="000E230E" w:rsidP="000E230E">
      <w:pPr>
        <w:pStyle w:val="ListParagraph"/>
        <w:numPr>
          <w:ilvl w:val="1"/>
          <w:numId w:val="4"/>
        </w:numPr>
        <w:tabs>
          <w:tab w:val="left" w:pos="4640"/>
        </w:tabs>
      </w:pPr>
      <w:r>
        <w:rPr>
          <w:lang w:val="en"/>
        </w:rPr>
        <w:t xml:space="preserve">Declare all task attributes in main? </w:t>
      </w:r>
    </w:p>
    <w:p w14:paraId="1F442118" w14:textId="56E3BD71" w:rsidR="0053167C" w:rsidRDefault="00CB5A5A" w:rsidP="0053167C">
      <w:pPr>
        <w:pStyle w:val="ListParagraph"/>
        <w:numPr>
          <w:ilvl w:val="1"/>
          <w:numId w:val="4"/>
        </w:numPr>
        <w:tabs>
          <w:tab w:val="left" w:pos="4640"/>
        </w:tabs>
      </w:pPr>
      <w:r>
        <w:rPr>
          <w:lang w:val="en"/>
        </w:rPr>
        <w:t xml:space="preserve">Separate class in script? Like task. </w:t>
      </w:r>
      <w:proofErr w:type="spellStart"/>
      <w:r>
        <w:rPr>
          <w:lang w:val="en"/>
        </w:rPr>
        <w:t>ncycles</w:t>
      </w:r>
      <w:proofErr w:type="spellEnd"/>
    </w:p>
    <w:p w14:paraId="79E77A5A" w14:textId="56341055" w:rsidR="0053167C" w:rsidRDefault="0053167C" w:rsidP="0053167C">
      <w:pPr>
        <w:tabs>
          <w:tab w:val="left" w:pos="4640"/>
        </w:tabs>
      </w:pPr>
    </w:p>
    <w:p w14:paraId="26637867" w14:textId="510ED3FE" w:rsidR="0053167C" w:rsidRDefault="0053167C" w:rsidP="0053167C">
      <w:pPr>
        <w:tabs>
          <w:tab w:val="left" w:pos="4640"/>
        </w:tabs>
      </w:pPr>
    </w:p>
    <w:p w14:paraId="40E7A98A" w14:textId="0577DDDC" w:rsidR="0053167C" w:rsidRPr="00173407" w:rsidRDefault="0053167C" w:rsidP="0053167C">
      <w:pPr>
        <w:tabs>
          <w:tab w:val="left" w:pos="4640"/>
        </w:tabs>
        <w:rPr>
          <w:lang w:val="de-CH"/>
        </w:rPr>
      </w:pPr>
      <w:r w:rsidRPr="00173407">
        <w:rPr>
          <w:lang w:val="en"/>
        </w:rPr>
        <w:t>Current structure:</w:t>
      </w:r>
    </w:p>
    <w:p w14:paraId="6286FEE3" w14:textId="6FED2C9E" w:rsidR="0053167C" w:rsidRPr="00173407" w:rsidRDefault="0053167C" w:rsidP="0053167C">
      <w:pPr>
        <w:tabs>
          <w:tab w:val="left" w:pos="4640"/>
        </w:tabs>
        <w:rPr>
          <w:lang w:val="de-CH"/>
        </w:rPr>
      </w:pPr>
    </w:p>
    <w:p w14:paraId="78D5A7A6" w14:textId="30F5186A" w:rsidR="0053167C" w:rsidRDefault="0053167C" w:rsidP="0053167C">
      <w:pPr>
        <w:tabs>
          <w:tab w:val="left" w:pos="4640"/>
        </w:tabs>
        <w:rPr>
          <w:lang w:val="de-CH"/>
        </w:rPr>
      </w:pPr>
      <w:r w:rsidRPr="0053167C">
        <w:rPr>
          <w:lang w:val="en"/>
        </w:rPr>
        <w:t xml:space="preserve">Each task has its own </w:t>
      </w:r>
      <w:proofErr w:type="gramStart"/>
      <w:r w:rsidRPr="0053167C">
        <w:rPr>
          <w:lang w:val="en"/>
        </w:rPr>
        <w:t>attributes, and</w:t>
      </w:r>
      <w:proofErr w:type="gramEnd"/>
      <w:r w:rsidRPr="0053167C">
        <w:rPr>
          <w:lang w:val="en"/>
        </w:rPr>
        <w:t xml:space="preserve"> </w:t>
      </w:r>
      <w:r>
        <w:rPr>
          <w:lang w:val="en"/>
        </w:rPr>
        <w:t>asks for its own parameters.</w:t>
      </w:r>
    </w:p>
    <w:p w14:paraId="45B66EA7" w14:textId="60AABE46" w:rsidR="0053167C" w:rsidRPr="002A3203" w:rsidRDefault="0053167C" w:rsidP="0053167C">
      <w:pPr>
        <w:tabs>
          <w:tab w:val="left" w:pos="4640"/>
        </w:tabs>
      </w:pPr>
      <w:r w:rsidRPr="00887F76">
        <w:rPr>
          <w:lang w:val="en"/>
        </w:rPr>
        <w:t>So:</w:t>
      </w:r>
    </w:p>
    <w:p w14:paraId="115272A0" w14:textId="23042CE2" w:rsidR="0053167C" w:rsidRPr="002A3203" w:rsidRDefault="0053167C" w:rsidP="0053167C">
      <w:pPr>
        <w:tabs>
          <w:tab w:val="left" w:pos="4640"/>
        </w:tabs>
      </w:pPr>
    </w:p>
    <w:p w14:paraId="3900E5BE" w14:textId="0FE2AEA5" w:rsidR="0053167C" w:rsidRPr="0053167C" w:rsidRDefault="0053167C" w:rsidP="0053167C">
      <w:pPr>
        <w:tabs>
          <w:tab w:val="left" w:pos="4640"/>
        </w:tabs>
        <w:rPr>
          <w:lang w:val="de-CH"/>
        </w:rPr>
      </w:pPr>
      <w:r w:rsidRPr="00887F76">
        <w:rPr>
          <w:lang w:val="en"/>
        </w:rPr>
        <w:t xml:space="preserve">At the beginning of main </w:t>
      </w:r>
      <w:proofErr w:type="spellStart"/>
      <w:r w:rsidRPr="00887F76">
        <w:rPr>
          <w:lang w:val="en"/>
        </w:rPr>
        <w:t>exp</w:t>
      </w:r>
      <w:proofErr w:type="spellEnd"/>
      <w:r w:rsidRPr="00887F76">
        <w:rPr>
          <w:lang w:val="en"/>
        </w:rPr>
        <w:t xml:space="preserve">, </w:t>
      </w:r>
      <w:proofErr w:type="spellStart"/>
      <w:r w:rsidRPr="00887F76">
        <w:rPr>
          <w:lang w:val="en"/>
        </w:rPr>
        <w:t>global_params</w:t>
      </w:r>
      <w:proofErr w:type="spellEnd"/>
      <w:r w:rsidRPr="00887F76">
        <w:rPr>
          <w:lang w:val="en"/>
        </w:rPr>
        <w:t xml:space="preserve"> is imported. </w:t>
      </w:r>
      <w:r w:rsidRPr="0053167C">
        <w:rPr>
          <w:lang w:val="en"/>
        </w:rPr>
        <w:t>It states in which task there should be run.</w:t>
      </w:r>
    </w:p>
    <w:p w14:paraId="3AE9DE46" w14:textId="0652B7E0" w:rsidR="0053167C" w:rsidRDefault="0053167C" w:rsidP="0053167C">
      <w:pPr>
        <w:tabs>
          <w:tab w:val="left" w:pos="4640"/>
        </w:tabs>
        <w:rPr>
          <w:lang w:val="de-CH"/>
        </w:rPr>
      </w:pPr>
    </w:p>
    <w:p w14:paraId="723A9BE3" w14:textId="1B813090" w:rsidR="0053167C" w:rsidRPr="002A3203" w:rsidRDefault="0053167C" w:rsidP="0053167C">
      <w:pPr>
        <w:tabs>
          <w:tab w:val="left" w:pos="4640"/>
        </w:tabs>
      </w:pPr>
      <w:r w:rsidRPr="00887F76">
        <w:rPr>
          <w:lang w:val="en"/>
        </w:rPr>
        <w:t xml:space="preserve">Then </w:t>
      </w:r>
      <w:proofErr w:type="spellStart"/>
      <w:r w:rsidRPr="00887F76">
        <w:rPr>
          <w:lang w:val="en"/>
        </w:rPr>
        <w:t>task_attributes</w:t>
      </w:r>
      <w:proofErr w:type="spellEnd"/>
      <w:r w:rsidRPr="00887F76">
        <w:rPr>
          <w:lang w:val="en"/>
        </w:rPr>
        <w:t xml:space="preserve"> is called on the basis of which task it is: that is an object with all the attributes of the task to be ran.</w:t>
      </w:r>
    </w:p>
    <w:p w14:paraId="5B47B9F4" w14:textId="0FD96988" w:rsidR="0053167C" w:rsidRDefault="0053167C" w:rsidP="0053167C">
      <w:pPr>
        <w:tabs>
          <w:tab w:val="left" w:pos="4640"/>
        </w:tabs>
      </w:pPr>
      <w:proofErr w:type="spellStart"/>
      <w:r>
        <w:rPr>
          <w:lang w:val="en"/>
        </w:rPr>
        <w:t>Bvb</w:t>
      </w:r>
      <w:proofErr w:type="spellEnd"/>
      <w:r>
        <w:rPr>
          <w:lang w:val="en"/>
        </w:rPr>
        <w:t xml:space="preserve">: </w:t>
      </w:r>
      <w:proofErr w:type="spellStart"/>
      <w:r>
        <w:rPr>
          <w:lang w:val="en"/>
        </w:rPr>
        <w:t>task_</w:t>
      </w:r>
      <w:proofErr w:type="gramStart"/>
      <w:r>
        <w:rPr>
          <w:lang w:val="en"/>
        </w:rPr>
        <w:t>attributes.language</w:t>
      </w:r>
      <w:proofErr w:type="spellEnd"/>
      <w:proofErr w:type="gramEnd"/>
      <w:r>
        <w:rPr>
          <w:lang w:val="en"/>
        </w:rPr>
        <w:t xml:space="preserve"> =’</w:t>
      </w:r>
      <w:proofErr w:type="spellStart"/>
      <w:r>
        <w:rPr>
          <w:lang w:val="en"/>
        </w:rPr>
        <w:t>french</w:t>
      </w:r>
      <w:proofErr w:type="spellEnd"/>
      <w:r>
        <w:rPr>
          <w:lang w:val="en"/>
        </w:rPr>
        <w:t xml:space="preserve">’ </w:t>
      </w:r>
      <w:r w:rsidR="002A3203">
        <w:rPr>
          <w:lang w:val="en"/>
        </w:rPr>
        <w:t>if the</w:t>
      </w:r>
      <w:r>
        <w:rPr>
          <w:lang w:val="en"/>
        </w:rPr>
        <w:t xml:space="preserve"> task</w:t>
      </w:r>
      <w:r w:rsidR="002A3203">
        <w:rPr>
          <w:lang w:val="en"/>
        </w:rPr>
        <w:t xml:space="preserve"> is</w:t>
      </w:r>
      <w:r>
        <w:rPr>
          <w:lang w:val="en"/>
        </w:rPr>
        <w:t xml:space="preserve"> Flanker</w:t>
      </w:r>
    </w:p>
    <w:p w14:paraId="213712A9" w14:textId="58D390B8" w:rsidR="0053167C" w:rsidRDefault="0053167C" w:rsidP="0053167C">
      <w:pPr>
        <w:tabs>
          <w:tab w:val="left" w:pos="4640"/>
        </w:tabs>
      </w:pPr>
    </w:p>
    <w:p w14:paraId="46EF25A3" w14:textId="1E1026AE" w:rsidR="0053167C" w:rsidRPr="002A3203" w:rsidRDefault="0053167C" w:rsidP="0053167C">
      <w:pPr>
        <w:tabs>
          <w:tab w:val="left" w:pos="4640"/>
        </w:tabs>
      </w:pPr>
      <w:r w:rsidRPr="00887F76">
        <w:rPr>
          <w:lang w:val="en"/>
        </w:rPr>
        <w:t xml:space="preserve">After that, </w:t>
      </w:r>
      <w:proofErr w:type="spellStart"/>
      <w:r w:rsidRPr="00887F76">
        <w:rPr>
          <w:lang w:val="en"/>
        </w:rPr>
        <w:t>task_params</w:t>
      </w:r>
      <w:proofErr w:type="spellEnd"/>
      <w:r w:rsidRPr="00887F76">
        <w:rPr>
          <w:lang w:val="en"/>
        </w:rPr>
        <w:t xml:space="preserve"> is called, based on the attributes. This is different depending on whether the task is an experiment or not.</w:t>
      </w:r>
    </w:p>
    <w:p w14:paraId="63B38422" w14:textId="46A84EA6" w:rsidR="0053167C" w:rsidRPr="002A3203" w:rsidRDefault="0053167C" w:rsidP="0053167C">
      <w:pPr>
        <w:tabs>
          <w:tab w:val="left" w:pos="4640"/>
        </w:tabs>
      </w:pPr>
      <w:r w:rsidRPr="00887F76">
        <w:rPr>
          <w:lang w:val="en"/>
        </w:rPr>
        <w:t xml:space="preserve">E.g. </w:t>
      </w:r>
      <w:proofErr w:type="spellStart"/>
      <w:r w:rsidRPr="00887F76">
        <w:rPr>
          <w:lang w:val="en"/>
        </w:rPr>
        <w:t>Task_</w:t>
      </w:r>
      <w:proofErr w:type="gramStart"/>
      <w:r w:rsidRPr="00887F76">
        <w:rPr>
          <w:lang w:val="en"/>
        </w:rPr>
        <w:t>params.epsilon</w:t>
      </w:r>
      <w:proofErr w:type="spellEnd"/>
      <w:proofErr w:type="gramEnd"/>
      <w:r w:rsidRPr="00887F76">
        <w:rPr>
          <w:lang w:val="en"/>
        </w:rPr>
        <w:t>= 0.035</w:t>
      </w:r>
    </w:p>
    <w:p w14:paraId="41DDFE29" w14:textId="7C6C4C26" w:rsidR="00FF71C1" w:rsidRPr="002A3203" w:rsidRDefault="00FF71C1" w:rsidP="0053167C">
      <w:pPr>
        <w:tabs>
          <w:tab w:val="left" w:pos="4640"/>
        </w:tabs>
      </w:pPr>
    </w:p>
    <w:p w14:paraId="181EB31D" w14:textId="21A0F0BC" w:rsidR="00FF71C1" w:rsidRPr="002A3203" w:rsidRDefault="00FF71C1" w:rsidP="0053167C">
      <w:pPr>
        <w:tabs>
          <w:tab w:val="left" w:pos="4640"/>
        </w:tabs>
      </w:pPr>
      <w:r w:rsidRPr="00887F76">
        <w:rPr>
          <w:lang w:val="en"/>
        </w:rPr>
        <w:t>Then, instead of importing parameters_exp.py or parameters.py again in each sub-module, which causes conflicts, parameters and attributes are arguments of the function that calls the submodules.</w:t>
      </w:r>
    </w:p>
    <w:p w14:paraId="36402474" w14:textId="32B03643" w:rsidR="00FF71C1" w:rsidRPr="002A3203" w:rsidRDefault="00FF71C1" w:rsidP="0053167C">
      <w:pPr>
        <w:tabs>
          <w:tab w:val="left" w:pos="4640"/>
        </w:tabs>
      </w:pPr>
      <w:r w:rsidRPr="00887F76">
        <w:rPr>
          <w:lang w:val="en"/>
        </w:rPr>
        <w:t xml:space="preserve">For example: instead of </w:t>
      </w:r>
    </w:p>
    <w:p w14:paraId="696FB6AA" w14:textId="77777777" w:rsidR="00FF71C1" w:rsidRPr="002A3203" w:rsidRDefault="00FF71C1" w:rsidP="0053167C">
      <w:pPr>
        <w:tabs>
          <w:tab w:val="left" w:pos="4640"/>
        </w:tabs>
      </w:pPr>
      <w:r w:rsidRPr="00887F76">
        <w:rPr>
          <w:lang w:val="en"/>
        </w:rPr>
        <w:t xml:space="preserve">Main.py: </w:t>
      </w:r>
    </w:p>
    <w:p w14:paraId="398911CD" w14:textId="5A7CA9BB" w:rsidR="00FF71C1" w:rsidRPr="002A3203" w:rsidRDefault="00FF71C1" w:rsidP="0053167C">
      <w:pPr>
        <w:tabs>
          <w:tab w:val="left" w:pos="4640"/>
        </w:tabs>
      </w:pPr>
    </w:p>
    <w:p w14:paraId="7B8856FA" w14:textId="695C4E52" w:rsidR="00FF71C1" w:rsidRDefault="00FF71C1" w:rsidP="0053167C">
      <w:pPr>
        <w:tabs>
          <w:tab w:val="left" w:pos="4640"/>
        </w:tabs>
      </w:pPr>
      <w:r>
        <w:rPr>
          <w:lang w:val="en"/>
        </w:rPr>
        <w:t xml:space="preserve">Import </w:t>
      </w:r>
      <w:proofErr w:type="spellStart"/>
      <w:r>
        <w:rPr>
          <w:lang w:val="en"/>
        </w:rPr>
        <w:t>parameters_exp</w:t>
      </w:r>
      <w:proofErr w:type="spellEnd"/>
    </w:p>
    <w:p w14:paraId="3EC16137" w14:textId="77777777" w:rsidR="00FF71C1" w:rsidRDefault="00FF71C1" w:rsidP="0053167C">
      <w:pPr>
        <w:tabs>
          <w:tab w:val="left" w:pos="4640"/>
        </w:tabs>
      </w:pPr>
      <w:proofErr w:type="spellStart"/>
      <w:r>
        <w:rPr>
          <w:lang w:val="en"/>
        </w:rPr>
        <w:t>Simulate_</w:t>
      </w:r>
      <w:proofErr w:type="gramStart"/>
      <w:r>
        <w:rPr>
          <w:lang w:val="en"/>
        </w:rPr>
        <w:t>experiments</w:t>
      </w:r>
      <w:proofErr w:type="spellEnd"/>
      <w:r>
        <w:rPr>
          <w:lang w:val="en"/>
        </w:rPr>
        <w:t>(</w:t>
      </w:r>
      <w:proofErr w:type="gramEnd"/>
      <w:r>
        <w:rPr>
          <w:lang w:val="en"/>
        </w:rPr>
        <w:t>)</w:t>
      </w:r>
    </w:p>
    <w:p w14:paraId="79451567" w14:textId="77777777" w:rsidR="00FF71C1" w:rsidRDefault="00FF71C1" w:rsidP="0053167C">
      <w:pPr>
        <w:tabs>
          <w:tab w:val="left" w:pos="4640"/>
        </w:tabs>
      </w:pPr>
    </w:p>
    <w:p w14:paraId="0F323882" w14:textId="77777777" w:rsidR="00FF71C1" w:rsidRDefault="00FF71C1" w:rsidP="0053167C">
      <w:pPr>
        <w:tabs>
          <w:tab w:val="left" w:pos="4640"/>
        </w:tabs>
      </w:pPr>
      <w:r>
        <w:rPr>
          <w:lang w:val="en"/>
        </w:rPr>
        <w:t>Simulate_experiments.py:</w:t>
      </w:r>
    </w:p>
    <w:p w14:paraId="085E02F4" w14:textId="77777777" w:rsidR="00FF71C1" w:rsidRDefault="00FF71C1" w:rsidP="0053167C">
      <w:pPr>
        <w:tabs>
          <w:tab w:val="left" w:pos="4640"/>
        </w:tabs>
      </w:pPr>
    </w:p>
    <w:p w14:paraId="41280FCA" w14:textId="77777777" w:rsidR="00FF71C1" w:rsidRDefault="00FF71C1" w:rsidP="00FF71C1">
      <w:pPr>
        <w:tabs>
          <w:tab w:val="left" w:pos="4640"/>
        </w:tabs>
      </w:pPr>
      <w:r>
        <w:rPr>
          <w:lang w:val="en"/>
        </w:rPr>
        <w:t xml:space="preserve">Import </w:t>
      </w:r>
      <w:proofErr w:type="spellStart"/>
      <w:r>
        <w:rPr>
          <w:lang w:val="en"/>
        </w:rPr>
        <w:t>parameters_exp</w:t>
      </w:r>
      <w:proofErr w:type="spellEnd"/>
    </w:p>
    <w:p w14:paraId="4C818AA5" w14:textId="77777777" w:rsidR="00FF71C1" w:rsidRDefault="00FF71C1" w:rsidP="0053167C">
      <w:pPr>
        <w:tabs>
          <w:tab w:val="left" w:pos="4640"/>
        </w:tabs>
      </w:pPr>
    </w:p>
    <w:p w14:paraId="394B4806" w14:textId="77777777" w:rsidR="00FF71C1" w:rsidRDefault="00FF71C1" w:rsidP="0053167C">
      <w:pPr>
        <w:tabs>
          <w:tab w:val="left" w:pos="4640"/>
        </w:tabs>
      </w:pPr>
    </w:p>
    <w:p w14:paraId="2D1E875A" w14:textId="57DFCFE5" w:rsidR="00FF71C1" w:rsidRDefault="00FF71C1" w:rsidP="0053167C">
      <w:pPr>
        <w:tabs>
          <w:tab w:val="left" w:pos="4640"/>
        </w:tabs>
      </w:pPr>
      <w:r>
        <w:rPr>
          <w:lang w:val="en"/>
        </w:rPr>
        <w:t xml:space="preserve">-&gt; </w:t>
      </w:r>
    </w:p>
    <w:p w14:paraId="266CF299" w14:textId="77777777" w:rsidR="00FF71C1" w:rsidRDefault="00FF71C1" w:rsidP="00FF71C1">
      <w:pPr>
        <w:tabs>
          <w:tab w:val="left" w:pos="4640"/>
        </w:tabs>
      </w:pPr>
      <w:r>
        <w:rPr>
          <w:lang w:val="en"/>
        </w:rPr>
        <w:t xml:space="preserve">Main.py: </w:t>
      </w:r>
    </w:p>
    <w:p w14:paraId="3E69225A" w14:textId="77777777" w:rsidR="00FF71C1" w:rsidRDefault="00FF71C1" w:rsidP="00FF71C1">
      <w:pPr>
        <w:tabs>
          <w:tab w:val="left" w:pos="4640"/>
        </w:tabs>
      </w:pPr>
      <w:r>
        <w:rPr>
          <w:lang w:val="en"/>
        </w:rPr>
        <w:t xml:space="preserve">Import </w:t>
      </w:r>
      <w:proofErr w:type="spellStart"/>
      <w:r>
        <w:rPr>
          <w:lang w:val="en"/>
        </w:rPr>
        <w:t>parameters_exp</w:t>
      </w:r>
      <w:proofErr w:type="spellEnd"/>
    </w:p>
    <w:p w14:paraId="6257AE49" w14:textId="77AED409" w:rsidR="00FF71C1" w:rsidRDefault="00FF71C1" w:rsidP="00FF71C1">
      <w:pPr>
        <w:tabs>
          <w:tab w:val="left" w:pos="4640"/>
        </w:tabs>
      </w:pPr>
      <w:proofErr w:type="spellStart"/>
      <w:r>
        <w:rPr>
          <w:lang w:val="en"/>
        </w:rPr>
        <w:t>Simulate_experiments</w:t>
      </w:r>
      <w:proofErr w:type="spellEnd"/>
      <w:r>
        <w:rPr>
          <w:lang w:val="en"/>
        </w:rPr>
        <w:t>(parameters)</w:t>
      </w:r>
    </w:p>
    <w:p w14:paraId="090964BE" w14:textId="486A9016" w:rsidR="00173407" w:rsidRDefault="00173407" w:rsidP="00FF71C1">
      <w:pPr>
        <w:tabs>
          <w:tab w:val="left" w:pos="4640"/>
        </w:tabs>
      </w:pPr>
    </w:p>
    <w:p w14:paraId="0366F7D9" w14:textId="77777777" w:rsidR="00173407" w:rsidRDefault="00173407" w:rsidP="00FF71C1">
      <w:pPr>
        <w:tabs>
          <w:tab w:val="left" w:pos="4640"/>
        </w:tabs>
      </w:pPr>
    </w:p>
    <w:p w14:paraId="28318495" w14:textId="77777777" w:rsidR="00173407" w:rsidRDefault="00173407" w:rsidP="00FF71C1">
      <w:pPr>
        <w:tabs>
          <w:tab w:val="left" w:pos="4640"/>
        </w:tabs>
      </w:pPr>
    </w:p>
    <w:p w14:paraId="3B266546" w14:textId="2A6C24CB" w:rsidR="00173407" w:rsidRDefault="00173407" w:rsidP="00380183">
      <w:pPr>
        <w:pStyle w:val="ListParagraph"/>
        <w:numPr>
          <w:ilvl w:val="0"/>
          <w:numId w:val="1"/>
        </w:numPr>
        <w:tabs>
          <w:tab w:val="left" w:pos="4640"/>
        </w:tabs>
      </w:pPr>
      <w:r>
        <w:rPr>
          <w:lang w:val="en"/>
        </w:rPr>
        <w:t xml:space="preserve">Affixes list with frequency included, </w:t>
      </w:r>
    </w:p>
    <w:p w14:paraId="40EE5C7B" w14:textId="135EB2F4" w:rsidR="00173407" w:rsidRDefault="00173407" w:rsidP="00FF71C1">
      <w:pPr>
        <w:tabs>
          <w:tab w:val="left" w:pos="4640"/>
        </w:tabs>
      </w:pPr>
    </w:p>
    <w:p w14:paraId="33040412" w14:textId="6D342C8D" w:rsidR="00173407" w:rsidRPr="002A3203" w:rsidRDefault="00173407" w:rsidP="00380183">
      <w:pPr>
        <w:pStyle w:val="ListParagraph"/>
        <w:numPr>
          <w:ilvl w:val="0"/>
          <w:numId w:val="1"/>
        </w:numPr>
        <w:tabs>
          <w:tab w:val="left" w:pos="4640"/>
        </w:tabs>
      </w:pPr>
      <w:r w:rsidRPr="00887F76">
        <w:rPr>
          <w:lang w:val="en"/>
        </w:rPr>
        <w:t>Activation via bigrams like everyone else</w:t>
      </w:r>
    </w:p>
    <w:p w14:paraId="59B63428" w14:textId="3DFBCD14" w:rsidR="004C0784" w:rsidRPr="002A3203" w:rsidRDefault="004C0784" w:rsidP="00FF71C1">
      <w:pPr>
        <w:tabs>
          <w:tab w:val="left" w:pos="4640"/>
        </w:tabs>
      </w:pPr>
    </w:p>
    <w:p w14:paraId="7FF75D57" w14:textId="01BABAA3" w:rsidR="004C0784" w:rsidRPr="002A3203" w:rsidRDefault="004C0784" w:rsidP="00FF71C1">
      <w:pPr>
        <w:tabs>
          <w:tab w:val="left" w:pos="4640"/>
        </w:tabs>
      </w:pPr>
      <w:proofErr w:type="spellStart"/>
      <w:r w:rsidRPr="00887F76">
        <w:rPr>
          <w:lang w:val="en"/>
        </w:rPr>
        <w:t>Simulate_experiments</w:t>
      </w:r>
      <w:proofErr w:type="spellEnd"/>
      <w:r w:rsidRPr="00887F76">
        <w:rPr>
          <w:lang w:val="en"/>
        </w:rPr>
        <w:t>:</w:t>
      </w:r>
    </w:p>
    <w:p w14:paraId="7396BE60" w14:textId="79126DCC" w:rsidR="004C0784" w:rsidRPr="002A3203" w:rsidRDefault="004C0784" w:rsidP="00FF71C1">
      <w:pPr>
        <w:tabs>
          <w:tab w:val="left" w:pos="4640"/>
        </w:tabs>
      </w:pPr>
    </w:p>
    <w:p w14:paraId="530B24DE" w14:textId="3BAAC9D1" w:rsidR="004C0784" w:rsidRPr="002A3203" w:rsidRDefault="004C0784" w:rsidP="00FF71C1">
      <w:pPr>
        <w:tabs>
          <w:tab w:val="left" w:pos="4640"/>
        </w:tabs>
        <w:rPr>
          <w:color w:val="44546A" w:themeColor="text2"/>
        </w:rPr>
      </w:pPr>
      <w:r w:rsidRPr="00887F76">
        <w:rPr>
          <w:color w:val="44546A" w:themeColor="text2"/>
          <w:lang w:val="en"/>
        </w:rPr>
        <w:t>Con</w:t>
      </w:r>
      <w:r w:rsidR="002A3203">
        <w:rPr>
          <w:color w:val="44546A" w:themeColor="text2"/>
          <w:lang w:val="en"/>
        </w:rPr>
        <w:t>c</w:t>
      </w:r>
      <w:r w:rsidRPr="00887F76">
        <w:rPr>
          <w:color w:val="44546A" w:themeColor="text2"/>
          <w:lang w:val="en"/>
        </w:rPr>
        <w:t xml:space="preserve">atenation of </w:t>
      </w:r>
      <w:proofErr w:type="spellStart"/>
      <w:r w:rsidRPr="00887F76">
        <w:rPr>
          <w:color w:val="44546A" w:themeColor="text2"/>
          <w:lang w:val="en"/>
        </w:rPr>
        <w:t>individual_words</w:t>
      </w:r>
      <w:proofErr w:type="spellEnd"/>
      <w:r w:rsidRPr="00887F76">
        <w:rPr>
          <w:color w:val="44546A" w:themeColor="text2"/>
          <w:lang w:val="en"/>
        </w:rPr>
        <w:t xml:space="preserve"> (stimulus of task) and </w:t>
      </w:r>
      <w:proofErr w:type="spellStart"/>
      <w:r w:rsidRPr="00887F76">
        <w:rPr>
          <w:color w:val="44546A" w:themeColor="text2"/>
          <w:lang w:val="en"/>
        </w:rPr>
        <w:t>freq_pred_dict</w:t>
      </w:r>
      <w:proofErr w:type="spellEnd"/>
      <w:r w:rsidRPr="00887F76">
        <w:rPr>
          <w:color w:val="44546A" w:themeColor="text2"/>
          <w:lang w:val="en"/>
        </w:rPr>
        <w:t xml:space="preserve"> to make lexicon.dat.</w:t>
      </w:r>
    </w:p>
    <w:p w14:paraId="1DFF2F75" w14:textId="61CC4FCD" w:rsidR="004C0784" w:rsidRPr="002A3203" w:rsidRDefault="004C0784" w:rsidP="00FF71C1">
      <w:pPr>
        <w:tabs>
          <w:tab w:val="left" w:pos="4640"/>
        </w:tabs>
        <w:rPr>
          <w:color w:val="44546A" w:themeColor="text2"/>
        </w:rPr>
      </w:pPr>
    </w:p>
    <w:p w14:paraId="761E636E" w14:textId="5C02EA8D" w:rsidR="004C0784" w:rsidRPr="00380183" w:rsidRDefault="004C0784" w:rsidP="00FF71C1">
      <w:pPr>
        <w:tabs>
          <w:tab w:val="left" w:pos="4640"/>
        </w:tabs>
        <w:rPr>
          <w:color w:val="44546A" w:themeColor="text2"/>
          <w:lang w:val="de-CH"/>
        </w:rPr>
      </w:pPr>
      <w:r w:rsidRPr="00380183">
        <w:rPr>
          <w:color w:val="44546A" w:themeColor="text2"/>
          <w:lang w:val="en"/>
        </w:rPr>
        <w:t xml:space="preserve">But </w:t>
      </w:r>
      <w:proofErr w:type="spellStart"/>
      <w:r w:rsidRPr="00380183">
        <w:rPr>
          <w:color w:val="44546A" w:themeColor="text2"/>
          <w:lang w:val="en"/>
        </w:rPr>
        <w:t>freq_pred_dict</w:t>
      </w:r>
      <w:proofErr w:type="spellEnd"/>
      <w:r w:rsidRPr="00380183">
        <w:rPr>
          <w:color w:val="44546A" w:themeColor="text2"/>
          <w:lang w:val="en"/>
        </w:rPr>
        <w:t xml:space="preserve"> should already contain all the stimuli.</w:t>
      </w:r>
    </w:p>
    <w:p w14:paraId="76ED0467" w14:textId="7DCED3CF" w:rsidR="004C0784" w:rsidRPr="00380183" w:rsidRDefault="004C0784" w:rsidP="00FF71C1">
      <w:pPr>
        <w:tabs>
          <w:tab w:val="left" w:pos="4640"/>
        </w:tabs>
        <w:rPr>
          <w:color w:val="44546A" w:themeColor="text2"/>
          <w:lang w:val="de-CH"/>
        </w:rPr>
      </w:pPr>
    </w:p>
    <w:p w14:paraId="02A097BA" w14:textId="220D37CF" w:rsidR="004C0784" w:rsidRDefault="004C0784" w:rsidP="00FF71C1">
      <w:pPr>
        <w:tabs>
          <w:tab w:val="left" w:pos="4640"/>
        </w:tabs>
        <w:rPr>
          <w:color w:val="44546A" w:themeColor="text2"/>
        </w:rPr>
      </w:pPr>
      <w:r w:rsidRPr="00380183">
        <w:rPr>
          <w:color w:val="44546A" w:themeColor="text2"/>
          <w:lang w:val="en"/>
        </w:rPr>
        <w:t>Why this merge?</w:t>
      </w:r>
    </w:p>
    <w:p w14:paraId="2DE4698D" w14:textId="3296762A" w:rsidR="00380183" w:rsidRDefault="00380183" w:rsidP="00FF71C1">
      <w:pPr>
        <w:tabs>
          <w:tab w:val="left" w:pos="4640"/>
        </w:tabs>
        <w:rPr>
          <w:color w:val="44546A" w:themeColor="text2"/>
        </w:rPr>
      </w:pPr>
    </w:p>
    <w:p w14:paraId="513FF16A" w14:textId="69C778BB" w:rsidR="00380183" w:rsidRPr="002A3203" w:rsidRDefault="00380183" w:rsidP="00380183">
      <w:pPr>
        <w:pStyle w:val="ListParagraph"/>
        <w:numPr>
          <w:ilvl w:val="0"/>
          <w:numId w:val="6"/>
        </w:numPr>
        <w:tabs>
          <w:tab w:val="left" w:pos="4640"/>
        </w:tabs>
        <w:jc w:val="both"/>
        <w:rPr>
          <w:color w:val="44546A" w:themeColor="text2"/>
        </w:rPr>
      </w:pPr>
      <w:r w:rsidRPr="00380183">
        <w:rPr>
          <w:color w:val="44546A" w:themeColor="text2"/>
          <w:lang w:val="en"/>
        </w:rPr>
        <w:t xml:space="preserve">Answer: </w:t>
      </w:r>
      <w:proofErr w:type="spellStart"/>
      <w:r w:rsidRPr="00380183">
        <w:rPr>
          <w:color w:val="44546A" w:themeColor="text2"/>
          <w:lang w:val="en"/>
        </w:rPr>
        <w:t>freq_pred_dict</w:t>
      </w:r>
      <w:proofErr w:type="spellEnd"/>
      <w:r w:rsidRPr="00380183">
        <w:rPr>
          <w:color w:val="44546A" w:themeColor="text2"/>
          <w:lang w:val="en"/>
        </w:rPr>
        <w:t xml:space="preserve"> are missing some words: words that were not in the SUBT</w:t>
      </w:r>
      <w:r>
        <w:rPr>
          <w:color w:val="44546A" w:themeColor="text2"/>
          <w:lang w:val="en"/>
        </w:rPr>
        <w:t xml:space="preserve">LEX have been taken out. </w:t>
      </w:r>
      <w:r>
        <w:rPr>
          <w:lang w:val="en"/>
        </w:rPr>
        <w:t xml:space="preserve"> </w:t>
      </w:r>
      <w:r w:rsidRPr="00887F76">
        <w:rPr>
          <w:color w:val="44546A" w:themeColor="text2"/>
          <w:lang w:val="en"/>
        </w:rPr>
        <w:t xml:space="preserve">By </w:t>
      </w:r>
      <w:proofErr w:type="spellStart"/>
      <w:r w:rsidRPr="00887F76">
        <w:rPr>
          <w:color w:val="44546A" w:themeColor="text2"/>
          <w:lang w:val="en"/>
        </w:rPr>
        <w:t>individual_words</w:t>
      </w:r>
      <w:proofErr w:type="spellEnd"/>
      <w:r w:rsidRPr="00887F76">
        <w:rPr>
          <w:color w:val="44546A" w:themeColor="text2"/>
          <w:lang w:val="en"/>
        </w:rPr>
        <w:t xml:space="preserve"> add it again ix the complete again.</w:t>
      </w:r>
    </w:p>
    <w:p w14:paraId="246F7F0B" w14:textId="731FE121" w:rsidR="00380183" w:rsidRPr="002A3203" w:rsidRDefault="00380183" w:rsidP="00380183">
      <w:pPr>
        <w:pStyle w:val="ListParagraph"/>
        <w:numPr>
          <w:ilvl w:val="0"/>
          <w:numId w:val="6"/>
        </w:numPr>
        <w:tabs>
          <w:tab w:val="left" w:pos="4640"/>
        </w:tabs>
        <w:jc w:val="both"/>
        <w:rPr>
          <w:color w:val="44546A" w:themeColor="text2"/>
        </w:rPr>
      </w:pPr>
      <w:r w:rsidRPr="00887F76">
        <w:rPr>
          <w:color w:val="44546A" w:themeColor="text2"/>
          <w:lang w:val="en"/>
        </w:rPr>
        <w:t xml:space="preserve">But the real question is: why is there a threshold in </w:t>
      </w:r>
      <w:proofErr w:type="spellStart"/>
      <w:r w:rsidRPr="00887F76">
        <w:rPr>
          <w:color w:val="44546A" w:themeColor="text2"/>
          <w:lang w:val="en"/>
        </w:rPr>
        <w:t>create_freq_pred</w:t>
      </w:r>
      <w:proofErr w:type="spellEnd"/>
      <w:r w:rsidRPr="00887F76">
        <w:rPr>
          <w:color w:val="44546A" w:themeColor="text2"/>
          <w:lang w:val="en"/>
        </w:rPr>
        <w:t>?</w:t>
      </w:r>
    </w:p>
    <w:p w14:paraId="1B93C1E3" w14:textId="0E81F1F1" w:rsidR="000B4F36" w:rsidRPr="002A3203" w:rsidRDefault="000B4F36" w:rsidP="00FF71C1">
      <w:pPr>
        <w:tabs>
          <w:tab w:val="left" w:pos="4640"/>
        </w:tabs>
      </w:pPr>
    </w:p>
    <w:p w14:paraId="4CC3B6A0" w14:textId="5AC01BF1" w:rsidR="000B4F36" w:rsidRPr="002A3203" w:rsidRDefault="00380183" w:rsidP="00FF71C1">
      <w:pPr>
        <w:tabs>
          <w:tab w:val="left" w:pos="4640"/>
        </w:tabs>
      </w:pPr>
      <w:proofErr w:type="gramStart"/>
      <w:r>
        <w:rPr>
          <w:lang w:val="en"/>
        </w:rPr>
        <w:t>Take into account</w:t>
      </w:r>
      <w:proofErr w:type="gramEnd"/>
      <w:r>
        <w:rPr>
          <w:lang w:val="en"/>
        </w:rPr>
        <w:t xml:space="preserve"> eccentricity and edge weight? </w:t>
      </w:r>
      <w:r w:rsidR="005F154F" w:rsidRPr="00887F76">
        <w:rPr>
          <w:lang w:val="en"/>
        </w:rPr>
        <w:t xml:space="preserve"> </w:t>
      </w:r>
      <w:r w:rsidR="002A3203">
        <w:rPr>
          <w:lang w:val="en"/>
        </w:rPr>
        <w:t>now</w:t>
      </w:r>
      <w:r w:rsidR="005F154F" w:rsidRPr="00887F76">
        <w:rPr>
          <w:lang w:val="en"/>
        </w:rPr>
        <w:t>:</w:t>
      </w:r>
      <w:r w:rsidR="002A3203">
        <w:rPr>
          <w:lang w:val="en"/>
        </w:rPr>
        <w:t xml:space="preserve"> no</w:t>
      </w:r>
    </w:p>
    <w:p w14:paraId="79E419CF" w14:textId="06B3F881" w:rsidR="000B4F36" w:rsidRPr="002A3203" w:rsidRDefault="00DB5870" w:rsidP="00FF71C1">
      <w:pPr>
        <w:tabs>
          <w:tab w:val="left" w:pos="4640"/>
        </w:tabs>
      </w:pPr>
      <w:r w:rsidRPr="00887F76">
        <w:rPr>
          <w:lang w:val="en"/>
        </w:rPr>
        <w:t xml:space="preserve">Bigrams replace position 1 and load? Interference with edge highlight. Or manually insert special bigrams with position None? Now: </w:t>
      </w:r>
      <w:r w:rsidR="002A3203">
        <w:rPr>
          <w:lang w:val="en"/>
        </w:rPr>
        <w:t>separate</w:t>
      </w:r>
      <w:r w:rsidRPr="00887F76">
        <w:rPr>
          <w:lang w:val="en"/>
        </w:rPr>
        <w:t xml:space="preserve"> list special bigrams</w:t>
      </w:r>
    </w:p>
    <w:p w14:paraId="4717B0E4" w14:textId="3501C53E" w:rsidR="004C0784" w:rsidRPr="002A3203" w:rsidRDefault="004C0784" w:rsidP="00FF71C1">
      <w:pPr>
        <w:tabs>
          <w:tab w:val="left" w:pos="4640"/>
        </w:tabs>
      </w:pPr>
    </w:p>
    <w:p w14:paraId="21D7CAEB" w14:textId="77777777" w:rsidR="002A3203" w:rsidRDefault="00380183" w:rsidP="00FF71C1">
      <w:pPr>
        <w:tabs>
          <w:tab w:val="left" w:pos="4640"/>
        </w:tabs>
        <w:rPr>
          <w:lang w:val="en"/>
        </w:rPr>
      </w:pPr>
      <w:r w:rsidRPr="00887F76">
        <w:rPr>
          <w:lang w:val="en"/>
        </w:rPr>
        <w:t xml:space="preserve">Are the same affix extra inhibitions on each other? So also use the bigrams to make inhibition matrix? </w:t>
      </w:r>
    </w:p>
    <w:p w14:paraId="1FF8AF12" w14:textId="6E906C8A" w:rsidR="00380183" w:rsidRPr="002A3203" w:rsidRDefault="002A3203" w:rsidP="00FF71C1">
      <w:pPr>
        <w:tabs>
          <w:tab w:val="left" w:pos="4640"/>
        </w:tabs>
      </w:pPr>
      <w:r>
        <w:rPr>
          <w:lang w:val="en"/>
        </w:rPr>
        <w:t>-</w:t>
      </w:r>
      <w:r w:rsidR="00380183" w:rsidRPr="00887F76">
        <w:rPr>
          <w:lang w:val="en"/>
        </w:rPr>
        <w:t>No problem</w:t>
      </w:r>
    </w:p>
    <w:p w14:paraId="14A3F290" w14:textId="52D59929" w:rsidR="004C0784" w:rsidRPr="002A3203" w:rsidRDefault="004C0784" w:rsidP="00FF71C1">
      <w:pPr>
        <w:tabs>
          <w:tab w:val="left" w:pos="4640"/>
        </w:tabs>
      </w:pPr>
    </w:p>
    <w:p w14:paraId="67619F6C" w14:textId="2C2A4F20" w:rsidR="002C53C4" w:rsidRPr="002A3203" w:rsidRDefault="002C53C4" w:rsidP="00FF71C1">
      <w:pPr>
        <w:tabs>
          <w:tab w:val="left" w:pos="4640"/>
        </w:tabs>
      </w:pPr>
      <w:r w:rsidRPr="00887F76">
        <w:rPr>
          <w:lang w:val="en"/>
        </w:rPr>
        <w:t xml:space="preserve">_p and </w:t>
      </w:r>
      <w:proofErr w:type="spellStart"/>
      <w:r w:rsidRPr="00887F76">
        <w:rPr>
          <w:lang w:val="en"/>
        </w:rPr>
        <w:t>pe</w:t>
      </w:r>
      <w:proofErr w:type="spellEnd"/>
      <w:r w:rsidRPr="00887F76">
        <w:rPr>
          <w:lang w:val="en"/>
        </w:rPr>
        <w:t xml:space="preserve"> in pear have the same position and edge weight.</w:t>
      </w:r>
    </w:p>
    <w:p w14:paraId="549F2816" w14:textId="78D1ADAE" w:rsidR="002C53C4" w:rsidRPr="002A3203" w:rsidRDefault="002C53C4" w:rsidP="00FF71C1">
      <w:pPr>
        <w:tabs>
          <w:tab w:val="left" w:pos="4640"/>
        </w:tabs>
      </w:pPr>
    </w:p>
    <w:p w14:paraId="1F00D650" w14:textId="0E82EFAF" w:rsidR="002C53C4" w:rsidRPr="009C7767" w:rsidRDefault="002C53C4" w:rsidP="00FF71C1">
      <w:pPr>
        <w:tabs>
          <w:tab w:val="left" w:pos="4640"/>
        </w:tabs>
        <w:rPr>
          <w:color w:val="FF0000"/>
        </w:rPr>
      </w:pPr>
      <w:r w:rsidRPr="009C7767">
        <w:rPr>
          <w:color w:val="FF0000"/>
          <w:lang w:val="en"/>
        </w:rPr>
        <w:t>Pickle inhibiti</w:t>
      </w:r>
      <w:r w:rsidR="002A3203">
        <w:rPr>
          <w:color w:val="FF0000"/>
          <w:lang w:val="en"/>
        </w:rPr>
        <w:t>on</w:t>
      </w:r>
      <w:r w:rsidRPr="009C7767">
        <w:rPr>
          <w:color w:val="FF0000"/>
          <w:lang w:val="en"/>
        </w:rPr>
        <w:t xml:space="preserve"> matrix</w:t>
      </w:r>
    </w:p>
    <w:p w14:paraId="59C9A4EB" w14:textId="27C8B519" w:rsidR="002C53C4" w:rsidRPr="00145624" w:rsidRDefault="002C53C4" w:rsidP="00FF71C1">
      <w:pPr>
        <w:tabs>
          <w:tab w:val="left" w:pos="4640"/>
        </w:tabs>
      </w:pPr>
    </w:p>
    <w:p w14:paraId="59D83EDF" w14:textId="6E2A3DC9" w:rsidR="002C53C4" w:rsidRDefault="008D00D3" w:rsidP="00FF71C1">
      <w:pPr>
        <w:tabs>
          <w:tab w:val="left" w:pos="4640"/>
        </w:tabs>
      </w:pPr>
      <w:r w:rsidRPr="008D00D3">
        <w:rPr>
          <w:lang w:val="en"/>
        </w:rPr>
        <w:t>Word-</w:t>
      </w:r>
      <w:proofErr w:type="spellStart"/>
      <w:r w:rsidRPr="008D00D3">
        <w:rPr>
          <w:lang w:val="en"/>
        </w:rPr>
        <w:t>freq</w:t>
      </w:r>
      <w:proofErr w:type="spellEnd"/>
      <w:r w:rsidRPr="008D00D3">
        <w:rPr>
          <w:lang w:val="en"/>
        </w:rPr>
        <w:t>-</w:t>
      </w:r>
      <w:proofErr w:type="spellStart"/>
      <w:r w:rsidRPr="008D00D3">
        <w:rPr>
          <w:lang w:val="en"/>
        </w:rPr>
        <w:t>dict</w:t>
      </w:r>
      <w:proofErr w:type="spellEnd"/>
      <w:r w:rsidRPr="008D00D3">
        <w:rPr>
          <w:lang w:val="en"/>
        </w:rPr>
        <w:t xml:space="preserve">: append words not present with </w:t>
      </w:r>
      <w:proofErr w:type="spellStart"/>
      <w:r w:rsidRPr="008D00D3">
        <w:rPr>
          <w:lang w:val="en"/>
        </w:rPr>
        <w:t>freq</w:t>
      </w:r>
      <w:proofErr w:type="spellEnd"/>
      <w:r w:rsidRPr="008D00D3">
        <w:rPr>
          <w:lang w:val="en"/>
        </w:rPr>
        <w:t xml:space="preserve"> X</w:t>
      </w:r>
    </w:p>
    <w:p w14:paraId="65914CF1" w14:textId="12419C62" w:rsidR="00145624" w:rsidRDefault="00145624" w:rsidP="00FF71C1">
      <w:pPr>
        <w:tabs>
          <w:tab w:val="left" w:pos="4640"/>
        </w:tabs>
      </w:pPr>
    </w:p>
    <w:p w14:paraId="40375963" w14:textId="7F9997B9" w:rsidR="00FF71C1" w:rsidRDefault="00145624" w:rsidP="00683BF7">
      <w:pPr>
        <w:tabs>
          <w:tab w:val="left" w:pos="4640"/>
        </w:tabs>
        <w:rPr>
          <w:lang w:val="de-CH"/>
        </w:rPr>
      </w:pPr>
      <w:r>
        <w:rPr>
          <w:lang w:val="en"/>
        </w:rPr>
        <w:t>Do you make affixes a special class? I.e. no inhibition is calculated with regard to other words.</w:t>
      </w:r>
    </w:p>
    <w:p w14:paraId="38B23EA3" w14:textId="2919B9F3" w:rsidR="00CC3693" w:rsidRDefault="00CC3693" w:rsidP="00683BF7">
      <w:pPr>
        <w:tabs>
          <w:tab w:val="left" w:pos="4640"/>
        </w:tabs>
        <w:rPr>
          <w:lang w:val="de-CH"/>
        </w:rPr>
      </w:pPr>
    </w:p>
    <w:p w14:paraId="5AFF64BC" w14:textId="2BB33772" w:rsidR="00CC3693" w:rsidRDefault="00CC3693" w:rsidP="00683BF7">
      <w:pPr>
        <w:tabs>
          <w:tab w:val="left" w:pos="4640"/>
        </w:tabs>
      </w:pPr>
      <w:r w:rsidRPr="00CC3693">
        <w:rPr>
          <w:lang w:val="en"/>
        </w:rPr>
        <w:t xml:space="preserve">Recap: To implement recognition of affixes, the approach is to add affixes as normal words </w:t>
      </w:r>
      <w:r w:rsidR="001C7052">
        <w:rPr>
          <w:lang w:val="en"/>
        </w:rPr>
        <w:t xml:space="preserve">to the word lexicon. If an affix reaches recognition, the word is split into 2 parts: </w:t>
      </w:r>
      <w:proofErr w:type="spellStart"/>
      <w:r w:rsidR="001C7052">
        <w:rPr>
          <w:lang w:val="en"/>
        </w:rPr>
        <w:t>len</w:t>
      </w:r>
      <w:proofErr w:type="spellEnd"/>
      <w:r w:rsidR="001C7052">
        <w:rPr>
          <w:lang w:val="en"/>
        </w:rPr>
        <w:t xml:space="preserve"> of affix, word</w:t>
      </w:r>
      <w:proofErr w:type="gramStart"/>
      <w:r w:rsidR="001C7052">
        <w:rPr>
          <w:lang w:val="en"/>
        </w:rPr>
        <w:t>-(</w:t>
      </w:r>
      <w:proofErr w:type="spellStart"/>
      <w:proofErr w:type="gramEnd"/>
      <w:r w:rsidR="001C7052">
        <w:rPr>
          <w:lang w:val="en"/>
        </w:rPr>
        <w:t>len</w:t>
      </w:r>
      <w:proofErr w:type="spellEnd"/>
      <w:r w:rsidR="001C7052">
        <w:rPr>
          <w:lang w:val="en"/>
        </w:rPr>
        <w:t xml:space="preserve"> of affix), and word recognition continues.</w:t>
      </w:r>
    </w:p>
    <w:p w14:paraId="1562CC82" w14:textId="0A4C64A2" w:rsidR="001C7052" w:rsidRDefault="001C7052" w:rsidP="00683BF7">
      <w:pPr>
        <w:tabs>
          <w:tab w:val="left" w:pos="4640"/>
        </w:tabs>
      </w:pPr>
    </w:p>
    <w:p w14:paraId="2FBD4051" w14:textId="717E916B" w:rsidR="001C7052" w:rsidRDefault="001C7052" w:rsidP="00683BF7">
      <w:pPr>
        <w:tabs>
          <w:tab w:val="left" w:pos="4640"/>
        </w:tabs>
      </w:pPr>
      <w:r>
        <w:rPr>
          <w:lang w:val="en"/>
        </w:rPr>
        <w:t>In order to accurately recognize affixes, y must be recognized only at the end of word:</w:t>
      </w:r>
      <w:r>
        <w:rPr>
          <w:lang w:val="en"/>
        </w:rPr>
        <w:br/>
        <w:t xml:space="preserve">it therefore has a special </w:t>
      </w:r>
      <w:proofErr w:type="gramStart"/>
      <w:r>
        <w:rPr>
          <w:lang w:val="en"/>
        </w:rPr>
        <w:t>marker, and</w:t>
      </w:r>
      <w:proofErr w:type="gramEnd"/>
      <w:r>
        <w:rPr>
          <w:lang w:val="en"/>
        </w:rPr>
        <w:t xml:space="preserve"> is registered as y_. Words also get _. </w:t>
      </w:r>
    </w:p>
    <w:p w14:paraId="1F9DB5DA" w14:textId="2857D9EC" w:rsidR="001C7052" w:rsidRDefault="001C7052" w:rsidP="00683BF7">
      <w:pPr>
        <w:tabs>
          <w:tab w:val="left" w:pos="4640"/>
        </w:tabs>
      </w:pPr>
      <w:r>
        <w:rPr>
          <w:lang w:val="en"/>
        </w:rPr>
        <w:t>Therefore, mummy would be _mummy_, and y_ would match with the last bigram.</w:t>
      </w:r>
    </w:p>
    <w:p w14:paraId="3ECD0B0B" w14:textId="12020486" w:rsidR="001C7052" w:rsidRDefault="001C7052" w:rsidP="00683BF7">
      <w:pPr>
        <w:tabs>
          <w:tab w:val="left" w:pos="4640"/>
        </w:tabs>
      </w:pPr>
      <w:r>
        <w:rPr>
          <w:lang w:val="en"/>
        </w:rPr>
        <w:t xml:space="preserve">So, you must add _first and last_ to bigrams </w:t>
      </w:r>
      <w:proofErr w:type="gramStart"/>
      <w:r>
        <w:rPr>
          <w:lang w:val="en"/>
        </w:rPr>
        <w:t>list, and</w:t>
      </w:r>
      <w:proofErr w:type="gramEnd"/>
      <w:r>
        <w:rPr>
          <w:lang w:val="en"/>
        </w:rPr>
        <w:t xml:space="preserve"> calculate their relative weight.</w:t>
      </w:r>
    </w:p>
    <w:p w14:paraId="755EC071" w14:textId="40735D46" w:rsidR="001C7052" w:rsidRDefault="009C7767" w:rsidP="00683BF7">
      <w:pPr>
        <w:tabs>
          <w:tab w:val="left" w:pos="4640"/>
        </w:tabs>
      </w:pPr>
      <w:r>
        <w:rPr>
          <w:lang w:val="en"/>
        </w:rPr>
        <w:t xml:space="preserve">You </w:t>
      </w:r>
      <w:proofErr w:type="spellStart"/>
      <w:proofErr w:type="gramStart"/>
      <w:r>
        <w:rPr>
          <w:lang w:val="en"/>
        </w:rPr>
        <w:t>cant</w:t>
      </w:r>
      <w:proofErr w:type="spellEnd"/>
      <w:proofErr w:type="gramEnd"/>
      <w:r>
        <w:rPr>
          <w:lang w:val="en"/>
        </w:rPr>
        <w:t xml:space="preserve"> just add </w:t>
      </w:r>
      <w:proofErr w:type="spellStart"/>
      <w:r>
        <w:rPr>
          <w:lang w:val="en"/>
        </w:rPr>
        <w:t>the</w:t>
      </w:r>
      <w:proofErr w:type="spellEnd"/>
      <w:r>
        <w:rPr>
          <w:lang w:val="en"/>
        </w:rPr>
        <w:t xml:space="preserve"> _ to the word, because _second will also show up as bigram </w:t>
      </w:r>
    </w:p>
    <w:p w14:paraId="0C69C43B" w14:textId="5CC82345" w:rsidR="001C7052" w:rsidRDefault="001C7052" w:rsidP="00683BF7">
      <w:pPr>
        <w:tabs>
          <w:tab w:val="left" w:pos="4640"/>
        </w:tabs>
      </w:pPr>
      <w:proofErr w:type="gramStart"/>
      <w:r>
        <w:rPr>
          <w:lang w:val="en"/>
        </w:rPr>
        <w:t>So</w:t>
      </w:r>
      <w:proofErr w:type="gramEnd"/>
      <w:r>
        <w:rPr>
          <w:lang w:val="en"/>
        </w:rPr>
        <w:t xml:space="preserve"> you must implant the two special bigrams in the bigram list, and manually get their weights and position via the same formula as the normal bigrams. </w:t>
      </w:r>
    </w:p>
    <w:p w14:paraId="196C4728" w14:textId="24CE11CF" w:rsidR="001C7052" w:rsidRDefault="009C7767" w:rsidP="00683BF7">
      <w:pPr>
        <w:tabs>
          <w:tab w:val="left" w:pos="4640"/>
        </w:tabs>
      </w:pPr>
      <w:r>
        <w:rPr>
          <w:lang w:val="en"/>
        </w:rPr>
        <w:t>The best way to do this is to directly implement this in the function that calculates bigram positions and weights (special bigrams will therefore show up in inhibition matrix -&gt; words with same affixes will have exaggerated inhibition).</w:t>
      </w:r>
    </w:p>
    <w:p w14:paraId="3F760BD0" w14:textId="6D8110D7" w:rsidR="009C7767" w:rsidRDefault="001C7052" w:rsidP="00683BF7">
      <w:pPr>
        <w:tabs>
          <w:tab w:val="left" w:pos="4640"/>
        </w:tabs>
      </w:pPr>
      <w:r>
        <w:rPr>
          <w:lang w:val="en"/>
        </w:rPr>
        <w:t xml:space="preserve">Then, you have a list of bigrams which contains the special bigrams. </w:t>
      </w:r>
    </w:p>
    <w:p w14:paraId="13779341" w14:textId="77777777" w:rsidR="009C7767" w:rsidRDefault="009C7767" w:rsidP="00683BF7">
      <w:pPr>
        <w:tabs>
          <w:tab w:val="left" w:pos="4640"/>
        </w:tabs>
      </w:pPr>
    </w:p>
    <w:p w14:paraId="2372D89B" w14:textId="35C2D1BC" w:rsidR="001C7052" w:rsidRDefault="001C7052" w:rsidP="00683BF7">
      <w:pPr>
        <w:tabs>
          <w:tab w:val="left" w:pos="4640"/>
        </w:tabs>
      </w:pPr>
      <w:r>
        <w:rPr>
          <w:lang w:val="en"/>
        </w:rPr>
        <w:lastRenderedPageBreak/>
        <w:t>Then, when calculating bigram-to-word excitation, you must also add _ to begin and end of stimulus.</w:t>
      </w:r>
    </w:p>
    <w:p w14:paraId="0DF4E31B" w14:textId="06B93311" w:rsidR="001C7052" w:rsidRDefault="001C7052" w:rsidP="00683BF7">
      <w:pPr>
        <w:tabs>
          <w:tab w:val="left" w:pos="4640"/>
        </w:tabs>
      </w:pPr>
    </w:p>
    <w:p w14:paraId="09E8C5C2" w14:textId="4DA4BBB0" w:rsidR="001C7052" w:rsidRDefault="001C7052" w:rsidP="00683BF7">
      <w:pPr>
        <w:tabs>
          <w:tab w:val="left" w:pos="4640"/>
        </w:tabs>
      </w:pPr>
      <w:r>
        <w:rPr>
          <w:lang w:val="en"/>
        </w:rPr>
        <w:t>And then everything should work as usual.</w:t>
      </w:r>
    </w:p>
    <w:p w14:paraId="43C122EF" w14:textId="6365F60D" w:rsidR="001C7052" w:rsidRDefault="001C7052" w:rsidP="00683BF7">
      <w:pPr>
        <w:tabs>
          <w:tab w:val="left" w:pos="4640"/>
        </w:tabs>
      </w:pPr>
    </w:p>
    <w:p w14:paraId="599D38A6" w14:textId="3ABE88E2" w:rsidR="001C7052" w:rsidRDefault="001C7052" w:rsidP="00683BF7">
      <w:pPr>
        <w:tabs>
          <w:tab w:val="left" w:pos="4640"/>
        </w:tabs>
      </w:pPr>
      <w:r w:rsidRPr="001C7052">
        <w:rPr>
          <w:lang w:val="en"/>
        </w:rPr>
        <w:t xml:space="preserve">Question: In </w:t>
      </w:r>
      <w:proofErr w:type="spellStart"/>
      <w:r w:rsidRPr="001C7052">
        <w:rPr>
          <w:lang w:val="en"/>
        </w:rPr>
        <w:t>stringToBigramsAndLocations</w:t>
      </w:r>
      <w:proofErr w:type="spellEnd"/>
      <w:r w:rsidRPr="001C7052">
        <w:rPr>
          <w:lang w:val="en"/>
        </w:rPr>
        <w:t xml:space="preserve"> in Reading-common, why the complicated structure?</w:t>
      </w:r>
    </w:p>
    <w:p w14:paraId="3A9618D3" w14:textId="2B431E83" w:rsidR="00720F1F" w:rsidRDefault="00720F1F" w:rsidP="00683BF7">
      <w:pPr>
        <w:tabs>
          <w:tab w:val="left" w:pos="4640"/>
        </w:tabs>
      </w:pPr>
    </w:p>
    <w:p w14:paraId="48F6427C" w14:textId="32CDDF5A" w:rsidR="00720F1F" w:rsidRDefault="00720F1F" w:rsidP="00683BF7">
      <w:pPr>
        <w:tabs>
          <w:tab w:val="left" w:pos="4640"/>
        </w:tabs>
      </w:pPr>
      <w:proofErr w:type="spellStart"/>
      <w:r w:rsidRPr="001C7052">
        <w:rPr>
          <w:lang w:val="en"/>
        </w:rPr>
        <w:t>stringToBigramsAndLocations</w:t>
      </w:r>
      <w:proofErr w:type="spellEnd"/>
      <w:r w:rsidRPr="001C7052">
        <w:rPr>
          <w:lang w:val="en"/>
        </w:rPr>
        <w:t>:</w:t>
      </w:r>
    </w:p>
    <w:p w14:paraId="1EFE5617" w14:textId="19102254" w:rsidR="00720F1F" w:rsidRDefault="00EF7F1F" w:rsidP="00683BF7">
      <w:pPr>
        <w:tabs>
          <w:tab w:val="left" w:pos="4640"/>
        </w:tabs>
      </w:pPr>
      <w:r>
        <w:rPr>
          <w:lang w:val="en"/>
        </w:rPr>
        <w:t xml:space="preserve">first letter will always be in 2, last in -3. Never before because there is “_” and </w:t>
      </w:r>
      <w:proofErr w:type="gramStart"/>
      <w:r>
        <w:rPr>
          <w:lang w:val="en"/>
        </w:rPr>
        <w:t>“ “</w:t>
      </w:r>
      <w:proofErr w:type="gramEnd"/>
    </w:p>
    <w:p w14:paraId="30ABD7ED" w14:textId="2D780559" w:rsidR="00EF7F1F" w:rsidRDefault="00EF7F1F" w:rsidP="00683BF7">
      <w:pPr>
        <w:tabs>
          <w:tab w:val="left" w:pos="4640"/>
        </w:tabs>
      </w:pPr>
      <w:r>
        <w:rPr>
          <w:lang w:val="en"/>
        </w:rPr>
        <w:t>So, if first =1 and second=2, do the special start bigram</w:t>
      </w:r>
    </w:p>
    <w:p w14:paraId="4FCF03D9" w14:textId="10EDE8A0" w:rsidR="00EF7F1F" w:rsidRDefault="00EF7F1F" w:rsidP="00683BF7">
      <w:pPr>
        <w:tabs>
          <w:tab w:val="left" w:pos="4640"/>
        </w:tabs>
      </w:pPr>
      <w:r>
        <w:rPr>
          <w:lang w:val="en"/>
        </w:rPr>
        <w:t>And if first =-3 and last =-2, do the special stop bigram</w:t>
      </w:r>
    </w:p>
    <w:p w14:paraId="14ACEDB3" w14:textId="4927B1B6" w:rsidR="002D7BF8" w:rsidRPr="00015A5A" w:rsidRDefault="002D7BF8" w:rsidP="00683BF7">
      <w:pPr>
        <w:tabs>
          <w:tab w:val="left" w:pos="4640"/>
        </w:tabs>
      </w:pPr>
    </w:p>
    <w:p w14:paraId="12D96A1D" w14:textId="3AB4168D" w:rsidR="002D7BF8" w:rsidRDefault="002D7BF8" w:rsidP="00683BF7">
      <w:pPr>
        <w:tabs>
          <w:tab w:val="left" w:pos="4640"/>
        </w:tabs>
        <w:rPr>
          <w:color w:val="FF0000"/>
        </w:rPr>
      </w:pPr>
      <w:r w:rsidRPr="009C7767">
        <w:rPr>
          <w:color w:val="FF0000"/>
          <w:lang w:val="en"/>
        </w:rPr>
        <w:t>TODO: check inhibition matrix to see if all goes well with latest modifications</w:t>
      </w:r>
    </w:p>
    <w:p w14:paraId="29D2037A" w14:textId="376EBDDA" w:rsidR="0025190D" w:rsidRPr="009C7767" w:rsidRDefault="0025190D" w:rsidP="00683BF7">
      <w:pPr>
        <w:tabs>
          <w:tab w:val="left" w:pos="4640"/>
        </w:tabs>
        <w:rPr>
          <w:color w:val="FF0000"/>
        </w:rPr>
      </w:pPr>
      <w:r>
        <w:rPr>
          <w:color w:val="FF0000"/>
          <w:lang w:val="en"/>
        </w:rPr>
        <w:t>Find a way to get insight into the inhibition matrix</w:t>
      </w:r>
    </w:p>
    <w:p w14:paraId="0B458FFD" w14:textId="01AF27DB" w:rsidR="005E5EE5" w:rsidRDefault="005E5EE5" w:rsidP="00683BF7">
      <w:pPr>
        <w:tabs>
          <w:tab w:val="left" w:pos="4640"/>
        </w:tabs>
      </w:pPr>
    </w:p>
    <w:p w14:paraId="26B2D9DB" w14:textId="77777777" w:rsidR="009C7767" w:rsidRDefault="009C7767">
      <w:pPr>
        <w:rPr>
          <w:u w:val="single"/>
        </w:rPr>
      </w:pPr>
      <w:r>
        <w:rPr>
          <w:u w:val="single"/>
        </w:rPr>
        <w:br w:type="page"/>
      </w:r>
    </w:p>
    <w:p w14:paraId="3798A911" w14:textId="3DB3683E" w:rsidR="009C7767" w:rsidRPr="009C7767" w:rsidRDefault="009C7767" w:rsidP="00683BF7">
      <w:pPr>
        <w:tabs>
          <w:tab w:val="left" w:pos="4640"/>
        </w:tabs>
        <w:rPr>
          <w:u w:val="single"/>
        </w:rPr>
      </w:pPr>
      <w:r w:rsidRPr="009C7767">
        <w:rPr>
          <w:u w:val="single"/>
          <w:lang w:val="en"/>
        </w:rPr>
        <w:lastRenderedPageBreak/>
        <w:t>Week 1 2022</w:t>
      </w:r>
    </w:p>
    <w:p w14:paraId="0B6FF7AD" w14:textId="77777777" w:rsidR="009C7767" w:rsidRPr="00041B3E" w:rsidRDefault="009C7767" w:rsidP="009C7767">
      <w:pPr>
        <w:tabs>
          <w:tab w:val="left" w:pos="4640"/>
        </w:tabs>
        <w:rPr>
          <w:color w:val="70AD47" w:themeColor="accent6"/>
        </w:rPr>
      </w:pPr>
    </w:p>
    <w:p w14:paraId="15439FE7" w14:textId="77777777" w:rsidR="009C7767" w:rsidRPr="00041B3E" w:rsidRDefault="009C7767" w:rsidP="009C7767">
      <w:pPr>
        <w:tabs>
          <w:tab w:val="left" w:pos="4640"/>
        </w:tabs>
        <w:rPr>
          <w:color w:val="70AD47" w:themeColor="accent6"/>
        </w:rPr>
      </w:pPr>
      <w:r w:rsidRPr="00041B3E">
        <w:rPr>
          <w:color w:val="70AD47" w:themeColor="accent6"/>
          <w:lang w:val="en"/>
        </w:rPr>
        <w:t xml:space="preserve">Question: if you simply put _ in front and at the end of every word, including bigrams, would that work? For example, parity and affix y would be _parity_ and _y_. </w:t>
      </w:r>
    </w:p>
    <w:p w14:paraId="617D6D28" w14:textId="051726C5" w:rsidR="009C7767" w:rsidRPr="00041B3E" w:rsidRDefault="009C7767" w:rsidP="009C7767">
      <w:pPr>
        <w:pStyle w:val="ListParagraph"/>
        <w:numPr>
          <w:ilvl w:val="0"/>
          <w:numId w:val="7"/>
        </w:numPr>
        <w:tabs>
          <w:tab w:val="left" w:pos="4640"/>
        </w:tabs>
        <w:rPr>
          <w:color w:val="70AD47" w:themeColor="accent6"/>
        </w:rPr>
      </w:pPr>
      <w:r w:rsidRPr="00041B3E">
        <w:rPr>
          <w:color w:val="70AD47" w:themeColor="accent6"/>
          <w:lang w:val="en"/>
        </w:rPr>
        <w:t xml:space="preserve">NO! the first _ in _y_ would not match and y would not be detected. The affix is therefore a special bigram where it is represented with only one </w:t>
      </w:r>
      <w:proofErr w:type="gramStart"/>
      <w:r w:rsidRPr="00041B3E">
        <w:rPr>
          <w:color w:val="70AD47" w:themeColor="accent6"/>
          <w:lang w:val="en"/>
        </w:rPr>
        <w:t>_ ,</w:t>
      </w:r>
      <w:proofErr w:type="gramEnd"/>
      <w:r w:rsidRPr="00041B3E">
        <w:rPr>
          <w:color w:val="70AD47" w:themeColor="accent6"/>
          <w:lang w:val="en"/>
        </w:rPr>
        <w:t xml:space="preserve"> i.e. y_.</w:t>
      </w:r>
    </w:p>
    <w:p w14:paraId="6437149A" w14:textId="738258B3" w:rsidR="009C7767" w:rsidRPr="00041B3E" w:rsidRDefault="009C7767" w:rsidP="009C7767">
      <w:pPr>
        <w:pStyle w:val="ListParagraph"/>
        <w:tabs>
          <w:tab w:val="left" w:pos="4640"/>
        </w:tabs>
        <w:rPr>
          <w:color w:val="70AD47" w:themeColor="accent6"/>
          <w:lang w:val="de-CH"/>
        </w:rPr>
      </w:pPr>
      <w:r w:rsidRPr="00041B3E">
        <w:rPr>
          <w:color w:val="70AD47" w:themeColor="accent6"/>
          <w:lang w:val="en"/>
        </w:rPr>
        <w:t>Is it bad that there is a specific distinction between affixes and words? In terms of assumptions</w:t>
      </w:r>
    </w:p>
    <w:p w14:paraId="5D8430CF" w14:textId="77777777" w:rsidR="009C7767" w:rsidRPr="009C7767" w:rsidRDefault="009C7767" w:rsidP="00683BF7">
      <w:pPr>
        <w:tabs>
          <w:tab w:val="left" w:pos="4640"/>
        </w:tabs>
        <w:rPr>
          <w:lang w:val="de-CH"/>
        </w:rPr>
      </w:pPr>
    </w:p>
    <w:p w14:paraId="6E36CE1A" w14:textId="22B236D0" w:rsidR="005E5EE5" w:rsidRPr="002A3203" w:rsidRDefault="009C7767" w:rsidP="00683BF7">
      <w:pPr>
        <w:tabs>
          <w:tab w:val="left" w:pos="4640"/>
        </w:tabs>
        <w:rPr>
          <w:color w:val="70AD47" w:themeColor="accent6"/>
        </w:rPr>
      </w:pPr>
      <w:r w:rsidRPr="00041B3E">
        <w:rPr>
          <w:color w:val="70AD47" w:themeColor="accent6"/>
          <w:lang w:val="en"/>
        </w:rPr>
        <w:t>Question: All words are used for building inhibit</w:t>
      </w:r>
      <w:r w:rsidR="002A3203">
        <w:rPr>
          <w:color w:val="70AD47" w:themeColor="accent6"/>
          <w:lang w:val="en"/>
        </w:rPr>
        <w:t>ion</w:t>
      </w:r>
      <w:r w:rsidRPr="00041B3E">
        <w:rPr>
          <w:color w:val="70AD47" w:themeColor="accent6"/>
          <w:lang w:val="en"/>
        </w:rPr>
        <w:t xml:space="preserve"> matrix, affix not include</w:t>
      </w:r>
      <w:r w:rsidR="002A3203">
        <w:rPr>
          <w:color w:val="70AD47" w:themeColor="accent6"/>
          <w:lang w:val="en"/>
        </w:rPr>
        <w:t>d</w:t>
      </w:r>
      <w:r w:rsidRPr="00041B3E">
        <w:rPr>
          <w:color w:val="70AD47" w:themeColor="accent6"/>
          <w:lang w:val="en"/>
        </w:rPr>
        <w:t xml:space="preserve">? </w:t>
      </w:r>
      <w:r w:rsidR="005E5EE5" w:rsidRPr="00887F76">
        <w:rPr>
          <w:color w:val="70AD47" w:themeColor="accent6"/>
          <w:lang w:val="en"/>
        </w:rPr>
        <w:t xml:space="preserve">So e.g. affix </w:t>
      </w:r>
      <w:proofErr w:type="spellStart"/>
      <w:r w:rsidR="005E5EE5" w:rsidRPr="00887F76">
        <w:rPr>
          <w:color w:val="70AD47" w:themeColor="accent6"/>
          <w:lang w:val="en"/>
        </w:rPr>
        <w:t>ment</w:t>
      </w:r>
      <w:proofErr w:type="spellEnd"/>
      <w:r w:rsidR="005E5EE5" w:rsidRPr="00887F76">
        <w:rPr>
          <w:color w:val="70AD47" w:themeColor="accent6"/>
          <w:lang w:val="en"/>
        </w:rPr>
        <w:t>_, should that be in competition with the word _mint_? Or is it a separate category without inhibit</w:t>
      </w:r>
      <w:r w:rsidR="002A3203">
        <w:rPr>
          <w:color w:val="70AD47" w:themeColor="accent6"/>
          <w:lang w:val="en"/>
        </w:rPr>
        <w:t>ion</w:t>
      </w:r>
      <w:r w:rsidR="005E5EE5" w:rsidRPr="00887F76">
        <w:rPr>
          <w:color w:val="70AD47" w:themeColor="accent6"/>
          <w:lang w:val="en"/>
        </w:rPr>
        <w:t xml:space="preserve"> values? OK</w:t>
      </w:r>
    </w:p>
    <w:p w14:paraId="1E4A820A" w14:textId="2B6B749A" w:rsidR="005E5EE5" w:rsidRPr="002A3203" w:rsidRDefault="005E5EE5" w:rsidP="00683BF7">
      <w:pPr>
        <w:tabs>
          <w:tab w:val="left" w:pos="4640"/>
        </w:tabs>
      </w:pPr>
    </w:p>
    <w:p w14:paraId="54650FE9" w14:textId="10F19759" w:rsidR="005E5EE5" w:rsidRPr="002A3203" w:rsidRDefault="009C7767" w:rsidP="00683BF7">
      <w:pPr>
        <w:tabs>
          <w:tab w:val="left" w:pos="4640"/>
        </w:tabs>
      </w:pPr>
      <w:r w:rsidRPr="00887F76">
        <w:rPr>
          <w:lang w:val="en"/>
        </w:rPr>
        <w:t xml:space="preserve">Comment: when you make inhibition independent of word length, you don't actually recognize anything anymore, because everything exerts inhibition on each other. BVB 'we' inhibits 'weak', so that weak is not recognized if it is the target. </w:t>
      </w:r>
    </w:p>
    <w:p w14:paraId="5E1F8AF8" w14:textId="73A69ACF" w:rsidR="005E5EE5" w:rsidRPr="002A3203" w:rsidRDefault="005E5EE5" w:rsidP="00683BF7">
      <w:pPr>
        <w:tabs>
          <w:tab w:val="left" w:pos="4640"/>
        </w:tabs>
      </w:pPr>
      <w:r w:rsidRPr="00887F76">
        <w:rPr>
          <w:lang w:val="en"/>
        </w:rPr>
        <w:t xml:space="preserve">What to do, reduce length criterion, or omit but </w:t>
      </w:r>
      <w:r w:rsidRPr="002A3203">
        <w:rPr>
          <w:color w:val="000000" w:themeColor="text1"/>
          <w:highlight w:val="green"/>
          <w:lang w:val="en"/>
        </w:rPr>
        <w:t>tweak inhibit</w:t>
      </w:r>
      <w:r w:rsidR="002A3203" w:rsidRPr="002A3203">
        <w:rPr>
          <w:color w:val="000000" w:themeColor="text1"/>
          <w:highlight w:val="green"/>
          <w:lang w:val="en"/>
        </w:rPr>
        <w:t>ion</w:t>
      </w:r>
      <w:r w:rsidRPr="002A3203">
        <w:rPr>
          <w:color w:val="000000" w:themeColor="text1"/>
          <w:highlight w:val="green"/>
          <w:lang w:val="en"/>
        </w:rPr>
        <w:t xml:space="preserve"> values</w:t>
      </w:r>
      <w:r w:rsidRPr="00887F76">
        <w:rPr>
          <w:lang w:val="en"/>
        </w:rPr>
        <w:t>?</w:t>
      </w:r>
    </w:p>
    <w:p w14:paraId="252B98FE" w14:textId="13F499FD" w:rsidR="006831CE" w:rsidRPr="002A3203" w:rsidRDefault="006831CE" w:rsidP="00683BF7">
      <w:pPr>
        <w:tabs>
          <w:tab w:val="left" w:pos="4640"/>
        </w:tabs>
        <w:rPr>
          <w:color w:val="70AD47" w:themeColor="accent6"/>
        </w:rPr>
      </w:pPr>
      <w:r w:rsidRPr="00887F76">
        <w:rPr>
          <w:color w:val="70AD47" w:themeColor="accent6"/>
          <w:lang w:val="en"/>
        </w:rPr>
        <w:t>DONE: word-to-word inhibition shifted from -0.07 to -0.005 (was one of the previous values)</w:t>
      </w:r>
    </w:p>
    <w:p w14:paraId="0F2D3F59" w14:textId="77777777" w:rsidR="009C7767" w:rsidRPr="002A3203" w:rsidRDefault="009C7767" w:rsidP="00683BF7">
      <w:pPr>
        <w:tabs>
          <w:tab w:val="left" w:pos="4640"/>
        </w:tabs>
        <w:rPr>
          <w:color w:val="70AD47" w:themeColor="accent6"/>
        </w:rPr>
      </w:pPr>
    </w:p>
    <w:p w14:paraId="238D82AE" w14:textId="29C43B74" w:rsidR="009C7767" w:rsidRPr="00041B3E" w:rsidRDefault="009C7767" w:rsidP="009C7767">
      <w:pPr>
        <w:tabs>
          <w:tab w:val="left" w:pos="4640"/>
        </w:tabs>
        <w:rPr>
          <w:color w:val="70AD47" w:themeColor="accent6"/>
          <w:lang w:val="de-CH"/>
        </w:rPr>
      </w:pPr>
      <w:r w:rsidRPr="00A93F3C">
        <w:rPr>
          <w:color w:val="70AD47" w:themeColor="accent6"/>
          <w:lang w:val="en"/>
        </w:rPr>
        <w:t xml:space="preserve">Comment: In separate cases, less is both an affix and a real word, with different </w:t>
      </w:r>
      <w:proofErr w:type="spellStart"/>
      <w:r w:rsidRPr="00A93F3C">
        <w:rPr>
          <w:color w:val="70AD47" w:themeColor="accent6"/>
          <w:lang w:val="en"/>
        </w:rPr>
        <w:t>freq</w:t>
      </w:r>
      <w:proofErr w:type="spellEnd"/>
      <w:r w:rsidRPr="00A93F3C">
        <w:rPr>
          <w:color w:val="70AD47" w:themeColor="accent6"/>
          <w:lang w:val="en"/>
        </w:rPr>
        <w:t xml:space="preserve"> values. </w:t>
      </w:r>
      <w:proofErr w:type="gramStart"/>
      <w:r w:rsidRPr="00041B3E">
        <w:rPr>
          <w:color w:val="70AD47" w:themeColor="accent6"/>
          <w:lang w:val="en"/>
        </w:rPr>
        <w:t>So</w:t>
      </w:r>
      <w:proofErr w:type="gramEnd"/>
      <w:r w:rsidRPr="00041B3E">
        <w:rPr>
          <w:color w:val="70AD47" w:themeColor="accent6"/>
          <w:lang w:val="en"/>
        </w:rPr>
        <w:t xml:space="preserve"> adding the affixes list to the lexicon might cause problems</w:t>
      </w:r>
    </w:p>
    <w:p w14:paraId="06DB04D0" w14:textId="77777777" w:rsidR="009C7767" w:rsidRPr="00041B3E" w:rsidRDefault="009C7767" w:rsidP="009C7767">
      <w:pPr>
        <w:tabs>
          <w:tab w:val="left" w:pos="4640"/>
        </w:tabs>
        <w:rPr>
          <w:color w:val="70AD47" w:themeColor="accent6"/>
          <w:lang w:val="de-CH"/>
        </w:rPr>
      </w:pPr>
    </w:p>
    <w:p w14:paraId="224A4015" w14:textId="233ABFF4" w:rsidR="009C7767" w:rsidRPr="00041B3E" w:rsidRDefault="009C7767" w:rsidP="009C7767">
      <w:pPr>
        <w:pStyle w:val="ListParagraph"/>
        <w:numPr>
          <w:ilvl w:val="0"/>
          <w:numId w:val="7"/>
        </w:numPr>
        <w:tabs>
          <w:tab w:val="left" w:pos="4640"/>
        </w:tabs>
        <w:rPr>
          <w:color w:val="70AD47" w:themeColor="accent6"/>
          <w:lang w:val="de-CH"/>
        </w:rPr>
      </w:pPr>
      <w:r w:rsidRPr="00041B3E">
        <w:rPr>
          <w:color w:val="70AD47" w:themeColor="accent6"/>
          <w:lang w:val="en"/>
        </w:rPr>
        <w:t xml:space="preserve">One option is not to add the _ during splitting to bigrams, but before that. </w:t>
      </w:r>
      <w:proofErr w:type="gramStart"/>
      <w:r w:rsidRPr="00041B3E">
        <w:rPr>
          <w:color w:val="70AD47" w:themeColor="accent6"/>
          <w:lang w:val="en"/>
        </w:rPr>
        <w:t>So</w:t>
      </w:r>
      <w:proofErr w:type="gramEnd"/>
      <w:r w:rsidRPr="00041B3E">
        <w:rPr>
          <w:color w:val="70AD47" w:themeColor="accent6"/>
          <w:lang w:val="en"/>
        </w:rPr>
        <w:t xml:space="preserve"> the lexicon already contains words like _hello_ and </w:t>
      </w:r>
      <w:proofErr w:type="spellStart"/>
      <w:r w:rsidRPr="00041B3E">
        <w:rPr>
          <w:color w:val="70AD47" w:themeColor="accent6"/>
          <w:lang w:val="en"/>
        </w:rPr>
        <w:t>ity</w:t>
      </w:r>
      <w:proofErr w:type="spellEnd"/>
      <w:r w:rsidRPr="00041B3E">
        <w:rPr>
          <w:color w:val="70AD47" w:themeColor="accent6"/>
          <w:lang w:val="en"/>
        </w:rPr>
        <w:t xml:space="preserve">_. Then you have _less_ and less_.  </w:t>
      </w:r>
      <w:proofErr w:type="gramStart"/>
      <w:r w:rsidRPr="00041B3E">
        <w:rPr>
          <w:color w:val="70AD47" w:themeColor="accent6"/>
          <w:lang w:val="en"/>
        </w:rPr>
        <w:t>So</w:t>
      </w:r>
      <w:proofErr w:type="gramEnd"/>
      <w:r w:rsidRPr="00041B3E">
        <w:rPr>
          <w:color w:val="70AD47" w:themeColor="accent6"/>
          <w:lang w:val="en"/>
        </w:rPr>
        <w:t xml:space="preserve"> this implies that the lexicon that a person has distinguishes between those two versions of less.</w:t>
      </w:r>
    </w:p>
    <w:p w14:paraId="1FE2BA27" w14:textId="49ED4147" w:rsidR="005E22A7" w:rsidRPr="00015A5A" w:rsidRDefault="005E22A7" w:rsidP="005E22A7">
      <w:pPr>
        <w:tabs>
          <w:tab w:val="left" w:pos="4640"/>
        </w:tabs>
        <w:rPr>
          <w:lang w:val="de-CH"/>
        </w:rPr>
      </w:pPr>
    </w:p>
    <w:p w14:paraId="0F28A6FC" w14:textId="77777777" w:rsidR="005E22A7" w:rsidRPr="00041B3E" w:rsidRDefault="005E22A7" w:rsidP="005E22A7">
      <w:pPr>
        <w:tabs>
          <w:tab w:val="left" w:pos="4640"/>
        </w:tabs>
        <w:rPr>
          <w:color w:val="70AD47" w:themeColor="accent6"/>
          <w:lang w:val="de-CH"/>
        </w:rPr>
      </w:pPr>
      <w:r w:rsidRPr="00041B3E">
        <w:rPr>
          <w:color w:val="70AD47" w:themeColor="accent6"/>
          <w:lang w:val="en"/>
        </w:rPr>
        <w:t xml:space="preserve">Now: affixes are included in inhibition, inhibition again depends on length and _less_ and less_ both exist in the lexicon. </w:t>
      </w:r>
    </w:p>
    <w:p w14:paraId="2DEE213A" w14:textId="6D3049FF" w:rsidR="005E22A7" w:rsidRPr="00041B3E" w:rsidRDefault="00A93F3C" w:rsidP="005E22A7">
      <w:pPr>
        <w:tabs>
          <w:tab w:val="left" w:pos="4640"/>
        </w:tabs>
        <w:rPr>
          <w:color w:val="70AD47" w:themeColor="accent6"/>
          <w:lang w:val="de-CH"/>
        </w:rPr>
      </w:pPr>
      <w:r>
        <w:rPr>
          <w:color w:val="70AD47" w:themeColor="accent6"/>
          <w:lang w:val="en"/>
        </w:rPr>
        <w:t>If</w:t>
      </w:r>
      <w:r w:rsidR="005E22A7" w:rsidRPr="00041B3E">
        <w:rPr>
          <w:color w:val="70AD47" w:themeColor="accent6"/>
          <w:lang w:val="en"/>
        </w:rPr>
        <w:t xml:space="preserve"> ok, then the mechanism of affixes and implementing underscores system is ready </w:t>
      </w:r>
    </w:p>
    <w:p w14:paraId="2F11FF23" w14:textId="197C5C13" w:rsidR="005E22A7" w:rsidRPr="00015A5A" w:rsidRDefault="005E22A7" w:rsidP="005E22A7">
      <w:pPr>
        <w:tabs>
          <w:tab w:val="left" w:pos="4640"/>
        </w:tabs>
        <w:rPr>
          <w:lang w:val="de-CH"/>
        </w:rPr>
      </w:pPr>
    </w:p>
    <w:p w14:paraId="52E4FDD9" w14:textId="431DDF10" w:rsidR="005E22A7" w:rsidRPr="00513A08" w:rsidRDefault="005E22A7" w:rsidP="005E22A7">
      <w:pPr>
        <w:tabs>
          <w:tab w:val="left" w:pos="4640"/>
        </w:tabs>
        <w:rPr>
          <w:color w:val="70AD47" w:themeColor="accent6"/>
          <w:lang w:val="de-CH"/>
        </w:rPr>
      </w:pPr>
      <w:r w:rsidRPr="00513A08">
        <w:rPr>
          <w:color w:val="70AD47" w:themeColor="accent6"/>
          <w:lang w:val="en"/>
        </w:rPr>
        <w:t>Next step:</w:t>
      </w:r>
    </w:p>
    <w:p w14:paraId="6C033D8E" w14:textId="56556CC0" w:rsidR="005E22A7" w:rsidRPr="00513A08" w:rsidRDefault="005E22A7" w:rsidP="005E22A7">
      <w:pPr>
        <w:tabs>
          <w:tab w:val="left" w:pos="4640"/>
        </w:tabs>
        <w:rPr>
          <w:color w:val="70AD47" w:themeColor="accent6"/>
          <w:lang w:val="de-CH"/>
        </w:rPr>
      </w:pPr>
      <w:r w:rsidRPr="00513A08">
        <w:rPr>
          <w:color w:val="70AD47" w:themeColor="accent6"/>
          <w:lang w:val="en"/>
        </w:rPr>
        <w:t xml:space="preserve">Build a mechanism that recognizes affixes and opens an extra </w:t>
      </w:r>
      <w:r w:rsidR="002A3203">
        <w:rPr>
          <w:color w:val="70AD47" w:themeColor="accent6"/>
          <w:lang w:val="en"/>
        </w:rPr>
        <w:t>slot</w:t>
      </w:r>
      <w:r w:rsidRPr="00513A08">
        <w:rPr>
          <w:color w:val="70AD47" w:themeColor="accent6"/>
          <w:lang w:val="en"/>
        </w:rPr>
        <w:t xml:space="preserve"> for the </w:t>
      </w:r>
      <w:r w:rsidR="002A3203">
        <w:rPr>
          <w:color w:val="70AD47" w:themeColor="accent6"/>
          <w:lang w:val="en"/>
        </w:rPr>
        <w:t>stem</w:t>
      </w:r>
      <w:r w:rsidRPr="00513A08">
        <w:rPr>
          <w:color w:val="70AD47" w:themeColor="accent6"/>
          <w:lang w:val="en"/>
        </w:rPr>
        <w:t>.</w:t>
      </w:r>
    </w:p>
    <w:p w14:paraId="0BCF360A" w14:textId="2758CFE9" w:rsidR="005E22A7" w:rsidRPr="00A93F3C" w:rsidRDefault="005E22A7" w:rsidP="005E22A7">
      <w:pPr>
        <w:tabs>
          <w:tab w:val="left" w:pos="4640"/>
        </w:tabs>
        <w:rPr>
          <w:lang w:val="de-CH"/>
        </w:rPr>
      </w:pPr>
    </w:p>
    <w:p w14:paraId="152CF2EA" w14:textId="70939FAA" w:rsidR="005E22A7" w:rsidRDefault="00041B3E" w:rsidP="005E22A7">
      <w:pPr>
        <w:tabs>
          <w:tab w:val="left" w:pos="4640"/>
        </w:tabs>
        <w:rPr>
          <w:color w:val="70AD47" w:themeColor="accent6"/>
        </w:rPr>
      </w:pPr>
      <w:r w:rsidRPr="00041B3E">
        <w:rPr>
          <w:color w:val="70AD47" w:themeColor="accent6"/>
          <w:lang w:val="en"/>
        </w:rPr>
        <w:t>Affixes change to suffixes</w:t>
      </w:r>
      <w:r w:rsidR="00FF7C0B">
        <w:rPr>
          <w:color w:val="70AD47" w:themeColor="accent6"/>
          <w:lang w:val="en"/>
        </w:rPr>
        <w:t xml:space="preserve">. DONE: affixes = suffixes + prefixes, where prefixes </w:t>
      </w:r>
      <w:proofErr w:type="gramStart"/>
      <w:r w:rsidR="00FF7C0B">
        <w:rPr>
          <w:color w:val="70AD47" w:themeColor="accent6"/>
          <w:lang w:val="en"/>
        </w:rPr>
        <w:t>is</w:t>
      </w:r>
      <w:proofErr w:type="gramEnd"/>
      <w:r w:rsidR="00FF7C0B">
        <w:rPr>
          <w:color w:val="70AD47" w:themeColor="accent6"/>
          <w:lang w:val="en"/>
        </w:rPr>
        <w:t xml:space="preserve"> now empty</w:t>
      </w:r>
    </w:p>
    <w:p w14:paraId="6A61297A" w14:textId="2C811CBD" w:rsidR="00A93F3C" w:rsidRDefault="00A93F3C" w:rsidP="005E22A7">
      <w:pPr>
        <w:tabs>
          <w:tab w:val="left" w:pos="4640"/>
        </w:tabs>
        <w:rPr>
          <w:color w:val="70AD47" w:themeColor="accent6"/>
        </w:rPr>
      </w:pPr>
    </w:p>
    <w:p w14:paraId="70385C51" w14:textId="3E8D507B" w:rsidR="00A93F3C" w:rsidRPr="002A3203" w:rsidRDefault="00A93F3C" w:rsidP="005E22A7">
      <w:pPr>
        <w:tabs>
          <w:tab w:val="left" w:pos="4640"/>
        </w:tabs>
        <w:rPr>
          <w:color w:val="70AD47" w:themeColor="accent6"/>
        </w:rPr>
      </w:pPr>
      <w:r w:rsidRPr="00887F76">
        <w:rPr>
          <w:color w:val="70AD47" w:themeColor="accent6"/>
          <w:lang w:val="en"/>
        </w:rPr>
        <w:t>Logging module built</w:t>
      </w:r>
    </w:p>
    <w:p w14:paraId="4E555380" w14:textId="3A714704" w:rsidR="00A93F3C" w:rsidRPr="002A3203" w:rsidRDefault="00A93F3C" w:rsidP="005E22A7">
      <w:pPr>
        <w:tabs>
          <w:tab w:val="left" w:pos="4640"/>
        </w:tabs>
        <w:rPr>
          <w:color w:val="70AD47" w:themeColor="accent6"/>
        </w:rPr>
      </w:pPr>
    </w:p>
    <w:p w14:paraId="26BE456A" w14:textId="77777777" w:rsidR="00A93F3C" w:rsidRPr="002A3203" w:rsidRDefault="00A93F3C" w:rsidP="005E22A7">
      <w:pPr>
        <w:tabs>
          <w:tab w:val="left" w:pos="4640"/>
        </w:tabs>
        <w:rPr>
          <w:color w:val="70AD47" w:themeColor="accent6"/>
        </w:rPr>
      </w:pPr>
    </w:p>
    <w:p w14:paraId="55BB5828" w14:textId="7F9463C2" w:rsidR="00801A34" w:rsidRPr="002A3203" w:rsidRDefault="00801A34" w:rsidP="005E22A7">
      <w:pPr>
        <w:tabs>
          <w:tab w:val="left" w:pos="4640"/>
        </w:tabs>
        <w:rPr>
          <w:color w:val="70AD47" w:themeColor="accent6"/>
        </w:rPr>
      </w:pPr>
    </w:p>
    <w:p w14:paraId="7AC3F9F1" w14:textId="6DFA6262" w:rsidR="00801A34" w:rsidRPr="002A3203" w:rsidRDefault="00801A34" w:rsidP="005E22A7">
      <w:pPr>
        <w:tabs>
          <w:tab w:val="left" w:pos="4640"/>
        </w:tabs>
        <w:rPr>
          <w:color w:val="000000" w:themeColor="text1"/>
        </w:rPr>
      </w:pPr>
      <w:r w:rsidRPr="00887F76">
        <w:rPr>
          <w:color w:val="000000" w:themeColor="text1"/>
          <w:lang w:val="en"/>
        </w:rPr>
        <w:t>Idea for pickle inhibition matrix:</w:t>
      </w:r>
    </w:p>
    <w:p w14:paraId="4E487081" w14:textId="77777777" w:rsidR="00801A34" w:rsidRPr="00801A34" w:rsidRDefault="00801A34" w:rsidP="00801A34">
      <w:pPr>
        <w:tabs>
          <w:tab w:val="left" w:pos="4640"/>
        </w:tabs>
        <w:rPr>
          <w:color w:val="000000" w:themeColor="text1"/>
        </w:rPr>
      </w:pPr>
      <w:r w:rsidRPr="00801A34">
        <w:rPr>
          <w:color w:val="000000" w:themeColor="text1"/>
          <w:lang w:val="en"/>
        </w:rPr>
        <w:t xml:space="preserve">    # OPTIMIZE: here, implement mechanism to check </w:t>
      </w:r>
      <w:proofErr w:type="spellStart"/>
      <w:r w:rsidRPr="00801A34">
        <w:rPr>
          <w:color w:val="000000" w:themeColor="text1"/>
          <w:lang w:val="en"/>
        </w:rPr>
        <w:t>wether</w:t>
      </w:r>
      <w:proofErr w:type="spellEnd"/>
      <w:r w:rsidRPr="00801A34">
        <w:rPr>
          <w:color w:val="000000" w:themeColor="text1"/>
          <w:lang w:val="en"/>
        </w:rPr>
        <w:t xml:space="preserve"> a matrix with specific parameters has already been done. If yes, import, if no, make it and save it.   </w:t>
      </w:r>
    </w:p>
    <w:p w14:paraId="4C10ECF0" w14:textId="77777777" w:rsidR="00801A34" w:rsidRPr="00801A34" w:rsidRDefault="00801A34" w:rsidP="00801A34">
      <w:pPr>
        <w:tabs>
          <w:tab w:val="left" w:pos="4640"/>
        </w:tabs>
        <w:rPr>
          <w:color w:val="000000" w:themeColor="text1"/>
        </w:rPr>
      </w:pPr>
      <w:r w:rsidRPr="00801A34">
        <w:rPr>
          <w:color w:val="000000" w:themeColor="text1"/>
          <w:lang w:val="en"/>
        </w:rPr>
        <w:t xml:space="preserve">    # 1. get parameters. </w:t>
      </w:r>
    </w:p>
    <w:p w14:paraId="405E987E" w14:textId="77777777" w:rsidR="00801A34" w:rsidRPr="00801A34" w:rsidRDefault="00801A34" w:rsidP="00801A34">
      <w:pPr>
        <w:tabs>
          <w:tab w:val="left" w:pos="4640"/>
        </w:tabs>
        <w:rPr>
          <w:color w:val="000000" w:themeColor="text1"/>
        </w:rPr>
      </w:pPr>
      <w:r w:rsidRPr="00801A34">
        <w:rPr>
          <w:color w:val="000000" w:themeColor="text1"/>
          <w:lang w:val="en"/>
        </w:rPr>
        <w:t xml:space="preserve">    # 2. open </w:t>
      </w:r>
      <w:proofErr w:type="spellStart"/>
      <w:r w:rsidRPr="00801A34">
        <w:rPr>
          <w:color w:val="000000" w:themeColor="text1"/>
          <w:lang w:val="en"/>
        </w:rPr>
        <w:t>inhib_matrix_configurations</w:t>
      </w:r>
      <w:proofErr w:type="spellEnd"/>
      <w:r w:rsidRPr="00801A34">
        <w:rPr>
          <w:color w:val="000000" w:themeColor="text1"/>
          <w:lang w:val="en"/>
        </w:rPr>
        <w:t xml:space="preserve"> to check whether the previous matrix corresponds to the parameters in this run</w:t>
      </w:r>
    </w:p>
    <w:p w14:paraId="080CE36F" w14:textId="77777777" w:rsidR="00801A34" w:rsidRPr="00801A34" w:rsidRDefault="00801A34" w:rsidP="00801A34">
      <w:pPr>
        <w:tabs>
          <w:tab w:val="left" w:pos="4640"/>
        </w:tabs>
        <w:rPr>
          <w:color w:val="000000" w:themeColor="text1"/>
        </w:rPr>
      </w:pPr>
      <w:r w:rsidRPr="00801A34">
        <w:rPr>
          <w:color w:val="000000" w:themeColor="text1"/>
          <w:lang w:val="en"/>
        </w:rPr>
        <w:t xml:space="preserve">    # 3. open the previous matrix if yes, run code below if no</w:t>
      </w:r>
    </w:p>
    <w:p w14:paraId="08FBF12F" w14:textId="399D48D5" w:rsidR="00801A34" w:rsidRDefault="00801A34" w:rsidP="00801A34">
      <w:pPr>
        <w:tabs>
          <w:tab w:val="left" w:pos="4640"/>
        </w:tabs>
        <w:rPr>
          <w:color w:val="000000" w:themeColor="text1"/>
        </w:rPr>
      </w:pPr>
      <w:r w:rsidRPr="00801A34">
        <w:rPr>
          <w:color w:val="000000" w:themeColor="text1"/>
          <w:lang w:val="en"/>
        </w:rPr>
        <w:lastRenderedPageBreak/>
        <w:t xml:space="preserve">    # 4. save </w:t>
      </w:r>
      <w:proofErr w:type="spellStart"/>
      <w:r w:rsidRPr="00801A34">
        <w:rPr>
          <w:color w:val="000000" w:themeColor="text1"/>
          <w:lang w:val="en"/>
        </w:rPr>
        <w:t>inhib_matrix_configurations</w:t>
      </w:r>
      <w:proofErr w:type="spellEnd"/>
      <w:r w:rsidRPr="00801A34">
        <w:rPr>
          <w:color w:val="000000" w:themeColor="text1"/>
          <w:lang w:val="en"/>
        </w:rPr>
        <w:t xml:space="preserve"> with current </w:t>
      </w:r>
      <w:proofErr w:type="spellStart"/>
      <w:r w:rsidRPr="00801A34">
        <w:rPr>
          <w:color w:val="000000" w:themeColor="text1"/>
          <w:lang w:val="en"/>
        </w:rPr>
        <w:t>params</w:t>
      </w:r>
      <w:proofErr w:type="spellEnd"/>
    </w:p>
    <w:p w14:paraId="5689F050" w14:textId="070B77EF" w:rsidR="00801A34" w:rsidRDefault="002647C8" w:rsidP="002647C8">
      <w:pPr>
        <w:pStyle w:val="ListParagraph"/>
        <w:numPr>
          <w:ilvl w:val="0"/>
          <w:numId w:val="7"/>
        </w:numPr>
        <w:tabs>
          <w:tab w:val="left" w:pos="4640"/>
        </w:tabs>
        <w:rPr>
          <w:color w:val="000000" w:themeColor="text1"/>
          <w:lang w:val="de-CH"/>
        </w:rPr>
      </w:pPr>
      <w:proofErr w:type="gramStart"/>
      <w:r w:rsidRPr="002647C8">
        <w:rPr>
          <w:color w:val="000000" w:themeColor="text1"/>
          <w:lang w:val="en"/>
        </w:rPr>
        <w:t>So</w:t>
      </w:r>
      <w:proofErr w:type="gramEnd"/>
      <w:r w:rsidRPr="002647C8">
        <w:rPr>
          <w:color w:val="000000" w:themeColor="text1"/>
          <w:lang w:val="en"/>
        </w:rPr>
        <w:t xml:space="preserve"> you do not get </w:t>
      </w:r>
      <w:r>
        <w:rPr>
          <w:color w:val="000000" w:themeColor="text1"/>
          <w:lang w:val="en"/>
        </w:rPr>
        <w:t xml:space="preserve">a separate file for every matrix in the past, but </w:t>
      </w:r>
      <w:r w:rsidR="002A3203">
        <w:rPr>
          <w:color w:val="000000" w:themeColor="text1"/>
          <w:lang w:val="en"/>
        </w:rPr>
        <w:t>only</w:t>
      </w:r>
      <w:r>
        <w:rPr>
          <w:color w:val="000000" w:themeColor="text1"/>
          <w:lang w:val="en"/>
        </w:rPr>
        <w:t xml:space="preserve"> the most recent.</w:t>
      </w:r>
    </w:p>
    <w:p w14:paraId="184766D5" w14:textId="0640A5AA" w:rsidR="00A93F3C" w:rsidRDefault="00A93F3C" w:rsidP="00A93F3C">
      <w:pPr>
        <w:tabs>
          <w:tab w:val="left" w:pos="4640"/>
        </w:tabs>
        <w:ind w:left="360"/>
        <w:rPr>
          <w:color w:val="000000" w:themeColor="text1"/>
          <w:lang w:val="de-CH"/>
        </w:rPr>
      </w:pPr>
    </w:p>
    <w:p w14:paraId="79202BA4" w14:textId="042B60DB" w:rsidR="00A93F3C" w:rsidRDefault="00A93F3C" w:rsidP="00A93F3C">
      <w:pPr>
        <w:tabs>
          <w:tab w:val="left" w:pos="4640"/>
        </w:tabs>
        <w:ind w:left="360"/>
        <w:rPr>
          <w:color w:val="000000" w:themeColor="text1"/>
        </w:rPr>
      </w:pPr>
      <w:proofErr w:type="gramStart"/>
      <w:r w:rsidRPr="00A93F3C">
        <w:rPr>
          <w:color w:val="000000" w:themeColor="text1"/>
          <w:lang w:val="en"/>
        </w:rPr>
        <w:t>Test :</w:t>
      </w:r>
      <w:proofErr w:type="gramEnd"/>
      <w:r w:rsidRPr="00A93F3C">
        <w:rPr>
          <w:color w:val="000000" w:themeColor="text1"/>
          <w:lang w:val="en"/>
        </w:rPr>
        <w:t xml:space="preserve"> </w:t>
      </w:r>
      <w:r w:rsidR="002A3203">
        <w:rPr>
          <w:color w:val="000000" w:themeColor="text1"/>
          <w:lang w:val="en"/>
        </w:rPr>
        <w:t>testing</w:t>
      </w:r>
      <w:r w:rsidRPr="00A93F3C">
        <w:rPr>
          <w:color w:val="000000" w:themeColor="text1"/>
          <w:lang w:val="en"/>
        </w:rPr>
        <w:t xml:space="preserve"> </w:t>
      </w:r>
      <w:r w:rsidR="002A3203">
        <w:rPr>
          <w:color w:val="000000" w:themeColor="text1"/>
          <w:lang w:val="en"/>
        </w:rPr>
        <w:t>with</w:t>
      </w:r>
      <w:r w:rsidRPr="00A93F3C">
        <w:rPr>
          <w:color w:val="000000" w:themeColor="text1"/>
          <w:lang w:val="en"/>
        </w:rPr>
        <w:t xml:space="preserve"> non-</w:t>
      </w:r>
      <w:r>
        <w:rPr>
          <w:color w:val="000000" w:themeColor="text1"/>
          <w:lang w:val="en"/>
        </w:rPr>
        <w:t>words +</w:t>
      </w:r>
      <w:r w:rsidR="002A3203">
        <w:rPr>
          <w:color w:val="000000" w:themeColor="text1"/>
          <w:lang w:val="en"/>
        </w:rPr>
        <w:t xml:space="preserve"> </w:t>
      </w:r>
      <w:r>
        <w:rPr>
          <w:color w:val="000000" w:themeColor="text1"/>
          <w:lang w:val="en"/>
        </w:rPr>
        <w:t>suffix</w:t>
      </w:r>
      <w:r w:rsidRPr="00A93F3C">
        <w:rPr>
          <w:color w:val="000000" w:themeColor="text1"/>
          <w:lang w:val="en"/>
        </w:rPr>
        <w:t xml:space="preserve">: </w:t>
      </w:r>
      <w:proofErr w:type="spellStart"/>
      <w:r>
        <w:rPr>
          <w:color w:val="000000" w:themeColor="text1"/>
          <w:lang w:val="en"/>
        </w:rPr>
        <w:t>milken</w:t>
      </w:r>
      <w:proofErr w:type="spellEnd"/>
      <w:r>
        <w:rPr>
          <w:color w:val="000000" w:themeColor="text1"/>
          <w:lang w:val="en"/>
        </w:rPr>
        <w:t xml:space="preserve"> </w:t>
      </w:r>
    </w:p>
    <w:p w14:paraId="5B0E8CBE" w14:textId="5B154785" w:rsidR="00B971FC" w:rsidRPr="002A3203" w:rsidRDefault="00B971FC" w:rsidP="00A93F3C">
      <w:pPr>
        <w:tabs>
          <w:tab w:val="left" w:pos="4640"/>
        </w:tabs>
        <w:ind w:left="360"/>
        <w:rPr>
          <w:color w:val="000000" w:themeColor="text1"/>
        </w:rPr>
      </w:pPr>
      <w:r w:rsidRPr="00B971FC">
        <w:rPr>
          <w:color w:val="000000" w:themeColor="text1"/>
          <w:lang w:val="en"/>
        </w:rPr>
        <w:t xml:space="preserve">Findings: depends very much on </w:t>
      </w:r>
      <w:r>
        <w:rPr>
          <w:color w:val="000000" w:themeColor="text1"/>
          <w:lang w:val="en"/>
        </w:rPr>
        <w:t xml:space="preserve">inhibition values. At high values, long words are never recognized. </w:t>
      </w:r>
      <w:r w:rsidRPr="00887F76">
        <w:rPr>
          <w:color w:val="000000" w:themeColor="text1"/>
          <w:lang w:val="en"/>
        </w:rPr>
        <w:t xml:space="preserve">E.g. </w:t>
      </w:r>
      <w:proofErr w:type="spellStart"/>
      <w:r w:rsidRPr="00887F76">
        <w:rPr>
          <w:color w:val="000000" w:themeColor="text1"/>
          <w:lang w:val="en"/>
        </w:rPr>
        <w:t>Importantness</w:t>
      </w:r>
      <w:proofErr w:type="spellEnd"/>
      <w:r w:rsidRPr="00887F76">
        <w:rPr>
          <w:color w:val="000000" w:themeColor="text1"/>
          <w:lang w:val="en"/>
        </w:rPr>
        <w:t xml:space="preserve">. </w:t>
      </w:r>
    </w:p>
    <w:p w14:paraId="5A65AE47" w14:textId="77777777" w:rsidR="00A30D90" w:rsidRPr="002A3203" w:rsidRDefault="00A30D90" w:rsidP="00A93F3C">
      <w:pPr>
        <w:tabs>
          <w:tab w:val="left" w:pos="4640"/>
        </w:tabs>
        <w:ind w:left="360"/>
        <w:rPr>
          <w:color w:val="000000" w:themeColor="text1"/>
        </w:rPr>
      </w:pPr>
    </w:p>
    <w:p w14:paraId="3505107E" w14:textId="207703C6" w:rsidR="002F417A" w:rsidRPr="002A3203" w:rsidRDefault="002F417A" w:rsidP="00A93F3C">
      <w:pPr>
        <w:tabs>
          <w:tab w:val="left" w:pos="4640"/>
        </w:tabs>
        <w:ind w:left="360"/>
        <w:rPr>
          <w:color w:val="000000" w:themeColor="text1"/>
        </w:rPr>
      </w:pPr>
      <w:r w:rsidRPr="00887F76">
        <w:rPr>
          <w:color w:val="000000" w:themeColor="text1"/>
          <w:lang w:val="en"/>
        </w:rPr>
        <w:t xml:space="preserve">Absolutely is recognized, but not if the stimulus is </w:t>
      </w:r>
      <w:proofErr w:type="spellStart"/>
      <w:r w:rsidRPr="00887F76">
        <w:rPr>
          <w:color w:val="000000" w:themeColor="text1"/>
          <w:lang w:val="en"/>
        </w:rPr>
        <w:t>absolutelyness</w:t>
      </w:r>
      <w:proofErr w:type="spellEnd"/>
    </w:p>
    <w:p w14:paraId="10D87536" w14:textId="77777777" w:rsidR="00A30D90" w:rsidRPr="002A3203" w:rsidRDefault="00A30D90" w:rsidP="00A93F3C">
      <w:pPr>
        <w:tabs>
          <w:tab w:val="left" w:pos="4640"/>
        </w:tabs>
        <w:ind w:left="360"/>
        <w:rPr>
          <w:color w:val="000000" w:themeColor="text1"/>
        </w:rPr>
      </w:pPr>
    </w:p>
    <w:p w14:paraId="12F251CC" w14:textId="7FC9A540" w:rsidR="00A14653" w:rsidRPr="00A14653" w:rsidRDefault="00A14653" w:rsidP="00A93F3C">
      <w:pPr>
        <w:tabs>
          <w:tab w:val="left" w:pos="4640"/>
        </w:tabs>
        <w:ind w:left="360"/>
        <w:rPr>
          <w:color w:val="000000" w:themeColor="text1"/>
          <w:lang w:val="de-CH"/>
        </w:rPr>
      </w:pPr>
      <w:r w:rsidRPr="00A14653">
        <w:rPr>
          <w:color w:val="000000" w:themeColor="text1"/>
          <w:lang w:val="en"/>
        </w:rPr>
        <w:t xml:space="preserve">Both absolutely and ness as </w:t>
      </w:r>
      <w:proofErr w:type="spellStart"/>
      <w:r w:rsidRPr="00A14653">
        <w:rPr>
          <w:color w:val="000000" w:themeColor="text1"/>
          <w:lang w:val="en"/>
        </w:rPr>
        <w:t>absolutelyness</w:t>
      </w:r>
      <w:proofErr w:type="spellEnd"/>
      <w:r w:rsidRPr="00A14653">
        <w:rPr>
          <w:color w:val="000000" w:themeColor="text1"/>
          <w:lang w:val="en"/>
        </w:rPr>
        <w:t xml:space="preserve"> are recognized, but with very low inhibit values: 0.0005 (</w:t>
      </w:r>
      <w:r>
        <w:rPr>
          <w:color w:val="000000" w:themeColor="text1"/>
          <w:lang w:val="en"/>
        </w:rPr>
        <w:t>instead of 0.0165).</w:t>
      </w:r>
    </w:p>
    <w:p w14:paraId="6A5524F5" w14:textId="75D5745E" w:rsidR="00A14653" w:rsidRPr="002A3203" w:rsidRDefault="00494299" w:rsidP="00A14653">
      <w:pPr>
        <w:tabs>
          <w:tab w:val="left" w:pos="4640"/>
        </w:tabs>
        <w:ind w:left="360"/>
        <w:rPr>
          <w:color w:val="000000" w:themeColor="text1"/>
        </w:rPr>
      </w:pPr>
      <w:r w:rsidRPr="00887F76">
        <w:rPr>
          <w:color w:val="000000" w:themeColor="text1"/>
          <w:lang w:val="en"/>
        </w:rPr>
        <w:t xml:space="preserve">Y in absolutely is only recognized later. </w:t>
      </w:r>
    </w:p>
    <w:p w14:paraId="721FE17B" w14:textId="35F7950B" w:rsidR="0020743E" w:rsidRPr="002A3203" w:rsidRDefault="0020743E" w:rsidP="00A93F3C">
      <w:pPr>
        <w:tabs>
          <w:tab w:val="left" w:pos="4640"/>
        </w:tabs>
        <w:ind w:left="360"/>
        <w:rPr>
          <w:color w:val="000000" w:themeColor="text1"/>
        </w:rPr>
      </w:pPr>
      <w:r w:rsidRPr="00887F76">
        <w:rPr>
          <w:color w:val="000000" w:themeColor="text1"/>
          <w:lang w:val="en"/>
        </w:rPr>
        <w:t xml:space="preserve">Interestingly: interesting is only recognized when inhibition is really very low. Ly_ is not recognized. </w:t>
      </w:r>
    </w:p>
    <w:p w14:paraId="761D8C74" w14:textId="66A22697" w:rsidR="00F4673F" w:rsidRPr="002A3203" w:rsidRDefault="00F4673F" w:rsidP="00A93F3C">
      <w:pPr>
        <w:tabs>
          <w:tab w:val="left" w:pos="4640"/>
        </w:tabs>
        <w:ind w:left="360"/>
        <w:rPr>
          <w:color w:val="000000" w:themeColor="text1"/>
        </w:rPr>
      </w:pPr>
    </w:p>
    <w:p w14:paraId="75AF50C9" w14:textId="666E9F10" w:rsidR="00F4673F" w:rsidRPr="002A3203" w:rsidRDefault="00F4673F" w:rsidP="00A93F3C">
      <w:pPr>
        <w:tabs>
          <w:tab w:val="left" w:pos="4640"/>
        </w:tabs>
        <w:ind w:left="360"/>
        <w:rPr>
          <w:color w:val="FF0000"/>
        </w:rPr>
      </w:pPr>
      <w:r w:rsidRPr="00887F76">
        <w:rPr>
          <w:color w:val="FF0000"/>
          <w:lang w:val="en"/>
        </w:rPr>
        <w:t xml:space="preserve">NOTE: if a word is not frequent in the 200 most, it gets a </w:t>
      </w:r>
      <w:proofErr w:type="spellStart"/>
      <w:r w:rsidRPr="00887F76">
        <w:rPr>
          <w:color w:val="FF0000"/>
          <w:lang w:val="en"/>
        </w:rPr>
        <w:t>freq</w:t>
      </w:r>
      <w:proofErr w:type="spellEnd"/>
      <w:r w:rsidRPr="00887F76">
        <w:rPr>
          <w:color w:val="FF0000"/>
          <w:lang w:val="en"/>
        </w:rPr>
        <w:t xml:space="preserve"> of 0. How does this affect recognition?</w:t>
      </w:r>
    </w:p>
    <w:p w14:paraId="085959BF" w14:textId="66D4AF34" w:rsidR="00610970" w:rsidRPr="002A3203" w:rsidRDefault="00610970" w:rsidP="00A93F3C">
      <w:pPr>
        <w:tabs>
          <w:tab w:val="left" w:pos="4640"/>
        </w:tabs>
        <w:ind w:left="360"/>
        <w:rPr>
          <w:color w:val="000000" w:themeColor="text1"/>
        </w:rPr>
      </w:pPr>
    </w:p>
    <w:p w14:paraId="08524E49" w14:textId="0F66E737" w:rsidR="00610970" w:rsidRPr="002A3203" w:rsidRDefault="00610970" w:rsidP="00A93F3C">
      <w:pPr>
        <w:tabs>
          <w:tab w:val="left" w:pos="4640"/>
        </w:tabs>
        <w:ind w:left="360"/>
        <w:rPr>
          <w:color w:val="000000" w:themeColor="text1"/>
        </w:rPr>
      </w:pPr>
      <w:r w:rsidRPr="00887F76">
        <w:rPr>
          <w:color w:val="000000" w:themeColor="text1"/>
          <w:lang w:val="en"/>
        </w:rPr>
        <w:t xml:space="preserve">TODO: How to stabilize inhibition </w:t>
      </w:r>
      <w:proofErr w:type="spellStart"/>
      <w:r w:rsidRPr="00887F76">
        <w:rPr>
          <w:color w:val="000000" w:themeColor="text1"/>
          <w:lang w:val="en"/>
        </w:rPr>
        <w:t>waardes</w:t>
      </w:r>
      <w:proofErr w:type="spellEnd"/>
      <w:r w:rsidRPr="00887F76">
        <w:rPr>
          <w:color w:val="000000" w:themeColor="text1"/>
          <w:lang w:val="en"/>
        </w:rPr>
        <w:t xml:space="preserve">? </w:t>
      </w:r>
      <w:r w:rsidRPr="002A3203">
        <w:rPr>
          <w:color w:val="000000" w:themeColor="text1"/>
        </w:rPr>
        <w:t>Via optimize functi</w:t>
      </w:r>
      <w:r w:rsidR="002A3203" w:rsidRPr="002A3203">
        <w:rPr>
          <w:color w:val="000000" w:themeColor="text1"/>
        </w:rPr>
        <w:t>on</w:t>
      </w:r>
      <w:r w:rsidRPr="002A3203">
        <w:rPr>
          <w:color w:val="000000" w:themeColor="text1"/>
        </w:rPr>
        <w:t xml:space="preserve">s </w:t>
      </w:r>
      <w:r w:rsidR="002A3203" w:rsidRPr="002A3203">
        <w:rPr>
          <w:color w:val="000000" w:themeColor="text1"/>
        </w:rPr>
        <w:t>of the</w:t>
      </w:r>
      <w:r w:rsidRPr="002A3203">
        <w:rPr>
          <w:color w:val="000000" w:themeColor="text1"/>
        </w:rPr>
        <w:t xml:space="preserve"> code?</w:t>
      </w:r>
    </w:p>
    <w:p w14:paraId="561B07B8" w14:textId="6603F32F" w:rsidR="00610970" w:rsidRPr="002A3203" w:rsidRDefault="00610970" w:rsidP="00A30D90">
      <w:pPr>
        <w:tabs>
          <w:tab w:val="left" w:pos="4640"/>
        </w:tabs>
        <w:rPr>
          <w:color w:val="000000" w:themeColor="text1"/>
        </w:rPr>
      </w:pPr>
    </w:p>
    <w:p w14:paraId="40954E02" w14:textId="3B304ACE" w:rsidR="00610970" w:rsidRPr="002A3203" w:rsidRDefault="00610970" w:rsidP="00A93F3C">
      <w:pPr>
        <w:tabs>
          <w:tab w:val="left" w:pos="4640"/>
        </w:tabs>
        <w:ind w:left="360"/>
        <w:rPr>
          <w:color w:val="000000" w:themeColor="text1"/>
        </w:rPr>
      </w:pPr>
      <w:r>
        <w:rPr>
          <w:color w:val="000000" w:themeColor="text1"/>
          <w:lang w:val="en"/>
        </w:rPr>
        <w:t xml:space="preserve">TODO: </w:t>
      </w:r>
      <w:proofErr w:type="spellStart"/>
      <w:r>
        <w:rPr>
          <w:color w:val="000000" w:themeColor="text1"/>
          <w:lang w:val="en"/>
        </w:rPr>
        <w:t>Beyersmann</w:t>
      </w:r>
      <w:proofErr w:type="spellEnd"/>
      <w:r>
        <w:rPr>
          <w:color w:val="000000" w:themeColor="text1"/>
          <w:lang w:val="en"/>
        </w:rPr>
        <w:t xml:space="preserve"> 1: do experiment with truly-suffixed, pseudo-suffixed and non-suffixed words. </w:t>
      </w:r>
      <w:r w:rsidRPr="00887F76">
        <w:rPr>
          <w:color w:val="000000" w:themeColor="text1"/>
          <w:lang w:val="en"/>
        </w:rPr>
        <w:t>Plot results with Notebook</w:t>
      </w:r>
    </w:p>
    <w:p w14:paraId="46B286D2" w14:textId="49EAF2CA" w:rsidR="00610970" w:rsidRPr="002A3203" w:rsidRDefault="00610970" w:rsidP="00A93F3C">
      <w:pPr>
        <w:tabs>
          <w:tab w:val="left" w:pos="4640"/>
        </w:tabs>
        <w:ind w:left="360"/>
        <w:rPr>
          <w:color w:val="000000" w:themeColor="text1"/>
        </w:rPr>
      </w:pPr>
    </w:p>
    <w:p w14:paraId="0D94C713" w14:textId="48904AC8" w:rsidR="00610970" w:rsidRPr="002A3203" w:rsidRDefault="00610970" w:rsidP="00610970">
      <w:pPr>
        <w:tabs>
          <w:tab w:val="left" w:pos="4640"/>
        </w:tabs>
        <w:ind w:left="360"/>
        <w:rPr>
          <w:color w:val="000000" w:themeColor="text1"/>
        </w:rPr>
      </w:pPr>
      <w:proofErr w:type="spellStart"/>
      <w:r w:rsidRPr="00887F76">
        <w:rPr>
          <w:color w:val="000000" w:themeColor="text1"/>
          <w:lang w:val="en"/>
        </w:rPr>
        <w:t>Beyersman</w:t>
      </w:r>
      <w:proofErr w:type="spellEnd"/>
      <w:r w:rsidRPr="00887F76">
        <w:rPr>
          <w:color w:val="000000" w:themeColor="text1"/>
          <w:lang w:val="en"/>
        </w:rPr>
        <w:t xml:space="preserve"> 2: difference in affix recognition between German and French. </w:t>
      </w:r>
    </w:p>
    <w:p w14:paraId="1FA5ED7C" w14:textId="184E3D23" w:rsidR="00610970" w:rsidRPr="002A3203" w:rsidRDefault="00610970" w:rsidP="00610970">
      <w:pPr>
        <w:tabs>
          <w:tab w:val="left" w:pos="4640"/>
        </w:tabs>
        <w:ind w:left="360"/>
        <w:rPr>
          <w:color w:val="000000" w:themeColor="text1"/>
        </w:rPr>
      </w:pPr>
      <w:r w:rsidRPr="00887F76">
        <w:rPr>
          <w:color w:val="000000" w:themeColor="text1"/>
          <w:lang w:val="en"/>
        </w:rPr>
        <w:t>TODO: find affix frequency list, for French and German.</w:t>
      </w:r>
    </w:p>
    <w:p w14:paraId="4196EBF2" w14:textId="77777777" w:rsidR="00A10464" w:rsidRPr="002A3203" w:rsidRDefault="00A10464" w:rsidP="00A10464">
      <w:pPr>
        <w:tabs>
          <w:tab w:val="left" w:pos="4640"/>
        </w:tabs>
        <w:rPr>
          <w:color w:val="000000" w:themeColor="text1"/>
        </w:rPr>
      </w:pPr>
    </w:p>
    <w:p w14:paraId="55E6714A" w14:textId="65655C67" w:rsidR="00A10464" w:rsidRPr="002A3203" w:rsidRDefault="00A10464" w:rsidP="00A10464">
      <w:pPr>
        <w:tabs>
          <w:tab w:val="left" w:pos="4640"/>
        </w:tabs>
        <w:ind w:left="360"/>
        <w:rPr>
          <w:color w:val="000000" w:themeColor="text1"/>
        </w:rPr>
      </w:pPr>
      <w:r w:rsidRPr="00887F76">
        <w:rPr>
          <w:color w:val="000000" w:themeColor="text1"/>
          <w:lang w:val="en"/>
        </w:rPr>
        <w:t xml:space="preserve">Check inhibition matrix: Everything ok </w:t>
      </w:r>
    </w:p>
    <w:p w14:paraId="7C96C3F1" w14:textId="704C99A2" w:rsidR="00F664F2" w:rsidRPr="002A3203" w:rsidRDefault="00F664F2" w:rsidP="00A10464">
      <w:pPr>
        <w:tabs>
          <w:tab w:val="left" w:pos="4640"/>
        </w:tabs>
        <w:ind w:left="360"/>
        <w:rPr>
          <w:color w:val="000000" w:themeColor="text1"/>
        </w:rPr>
      </w:pPr>
      <w:r w:rsidRPr="00887F76">
        <w:rPr>
          <w:color w:val="000000" w:themeColor="text1"/>
          <w:lang w:val="en"/>
        </w:rPr>
        <w:t>All negative values of inhibition matrix?</w:t>
      </w:r>
    </w:p>
    <w:p w14:paraId="58A1DC83" w14:textId="54957178" w:rsidR="00565401" w:rsidRPr="002A3203" w:rsidRDefault="00565401" w:rsidP="00A10464">
      <w:pPr>
        <w:tabs>
          <w:tab w:val="left" w:pos="4640"/>
        </w:tabs>
        <w:rPr>
          <w:color w:val="000000" w:themeColor="text1"/>
        </w:rPr>
      </w:pPr>
    </w:p>
    <w:p w14:paraId="351D9194" w14:textId="217A7CC2" w:rsidR="00565401" w:rsidRPr="002A3203" w:rsidRDefault="00565401" w:rsidP="00610970">
      <w:pPr>
        <w:tabs>
          <w:tab w:val="left" w:pos="4640"/>
        </w:tabs>
        <w:ind w:left="360"/>
        <w:rPr>
          <w:color w:val="000000" w:themeColor="text1"/>
        </w:rPr>
      </w:pPr>
      <w:r w:rsidRPr="00887F76">
        <w:rPr>
          <w:color w:val="000000" w:themeColor="text1"/>
          <w:lang w:val="en"/>
        </w:rPr>
        <w:t xml:space="preserve">Theory: CORNER and HIGHER both prime their </w:t>
      </w:r>
      <w:r w:rsidR="002A3203">
        <w:rPr>
          <w:color w:val="000000" w:themeColor="text1"/>
          <w:lang w:val="en"/>
        </w:rPr>
        <w:t>stems</w:t>
      </w:r>
      <w:r w:rsidRPr="00887F76">
        <w:rPr>
          <w:color w:val="000000" w:themeColor="text1"/>
          <w:lang w:val="en"/>
        </w:rPr>
        <w:t xml:space="preserve">. </w:t>
      </w:r>
      <w:r w:rsidRPr="00565401">
        <w:rPr>
          <w:color w:val="000000" w:themeColor="text1"/>
          <w:lang w:val="en"/>
        </w:rPr>
        <w:t>But, CASHEW does not prime CASH</w:t>
      </w:r>
      <w:r>
        <w:rPr>
          <w:color w:val="000000" w:themeColor="text1"/>
          <w:lang w:val="en"/>
        </w:rPr>
        <w:t xml:space="preserve">! </w:t>
      </w:r>
      <w:proofErr w:type="gramStart"/>
      <w:r w:rsidRPr="00887F76">
        <w:rPr>
          <w:color w:val="000000" w:themeColor="text1"/>
          <w:lang w:val="en"/>
        </w:rPr>
        <w:t>So</w:t>
      </w:r>
      <w:proofErr w:type="gramEnd"/>
      <w:r w:rsidRPr="00887F76">
        <w:rPr>
          <w:color w:val="000000" w:themeColor="text1"/>
          <w:lang w:val="en"/>
        </w:rPr>
        <w:t xml:space="preserve"> although CASHEW activates the bigrams of CASH, the inter-word inhibition ensures that CASH is inhibited exactly as much. </w:t>
      </w:r>
    </w:p>
    <w:p w14:paraId="559CE9FA" w14:textId="717DB632" w:rsidR="005A415E" w:rsidRPr="002A3203" w:rsidRDefault="00565401" w:rsidP="002A3203">
      <w:pPr>
        <w:tabs>
          <w:tab w:val="left" w:pos="4640"/>
        </w:tabs>
        <w:ind w:left="360"/>
        <w:rPr>
          <w:color w:val="000000" w:themeColor="text1"/>
          <w:lang w:val="en"/>
        </w:rPr>
      </w:pPr>
      <w:r w:rsidRPr="00887F76">
        <w:rPr>
          <w:color w:val="000000" w:themeColor="text1"/>
          <w:lang w:val="en"/>
        </w:rPr>
        <w:t xml:space="preserve">But how do you explain the priming of CORNER </w:t>
      </w:r>
      <w:r w:rsidR="002A3203">
        <w:rPr>
          <w:color w:val="000000" w:themeColor="text1"/>
          <w:lang w:val="en"/>
        </w:rPr>
        <w:t>and</w:t>
      </w:r>
      <w:r w:rsidRPr="00887F76">
        <w:rPr>
          <w:color w:val="000000" w:themeColor="text1"/>
          <w:lang w:val="en"/>
        </w:rPr>
        <w:t xml:space="preserve"> HIGHER? There is something of a higher order process that discriminates between real-suffix and non-suffix, that the </w:t>
      </w:r>
      <w:r w:rsidR="002A3203">
        <w:rPr>
          <w:color w:val="000000" w:themeColor="text1"/>
          <w:lang w:val="en"/>
        </w:rPr>
        <w:t>stem</w:t>
      </w:r>
      <w:r w:rsidRPr="00887F76">
        <w:rPr>
          <w:color w:val="000000" w:themeColor="text1"/>
          <w:lang w:val="en"/>
        </w:rPr>
        <w:t xml:space="preserve"> primes. </w:t>
      </w:r>
      <w:r w:rsidR="005A415E" w:rsidRPr="005A415E">
        <w:rPr>
          <w:color w:val="000000" w:themeColor="text1"/>
          <w:lang w:val="en"/>
        </w:rPr>
        <w:t>How can the system built into OB1 provide priming</w:t>
      </w:r>
      <w:r w:rsidR="005A415E">
        <w:rPr>
          <w:color w:val="000000" w:themeColor="text1"/>
          <w:lang w:val="en"/>
        </w:rPr>
        <w:t xml:space="preserve">? Words haven't split during prime yet, so that extra module has no effect. </w:t>
      </w:r>
    </w:p>
    <w:p w14:paraId="042EE74F" w14:textId="08B2AE35" w:rsidR="00565401" w:rsidRDefault="00565401" w:rsidP="00610970">
      <w:pPr>
        <w:tabs>
          <w:tab w:val="left" w:pos="4640"/>
        </w:tabs>
        <w:ind w:left="360"/>
        <w:rPr>
          <w:color w:val="000000" w:themeColor="text1"/>
          <w:lang w:val="de-CH"/>
        </w:rPr>
      </w:pPr>
      <w:r w:rsidRPr="005A415E">
        <w:rPr>
          <w:color w:val="000000" w:themeColor="text1"/>
          <w:lang w:val="en"/>
        </w:rPr>
        <w:t xml:space="preserve">Since in the case of CORNER and HIGHER there is splitting of </w:t>
      </w:r>
      <w:r w:rsidR="002A3203">
        <w:rPr>
          <w:color w:val="000000" w:themeColor="text1"/>
          <w:lang w:val="en"/>
        </w:rPr>
        <w:t>stem</w:t>
      </w:r>
      <w:r w:rsidRPr="005A415E">
        <w:rPr>
          <w:color w:val="000000" w:themeColor="text1"/>
          <w:lang w:val="en"/>
        </w:rPr>
        <w:t xml:space="preserve"> and suffix, search specifically for the word</w:t>
      </w:r>
    </w:p>
    <w:p w14:paraId="092EFEE0" w14:textId="6AF47BCA" w:rsidR="00C96EAE" w:rsidRDefault="00C96EAE" w:rsidP="00610970">
      <w:pPr>
        <w:tabs>
          <w:tab w:val="left" w:pos="4640"/>
        </w:tabs>
        <w:ind w:left="360"/>
        <w:rPr>
          <w:color w:val="000000" w:themeColor="text1"/>
          <w:lang w:val="de-CH"/>
        </w:rPr>
      </w:pPr>
    </w:p>
    <w:p w14:paraId="403DD8DD" w14:textId="6EA81B86" w:rsidR="00C96EAE" w:rsidRDefault="004F63DD" w:rsidP="00610970">
      <w:pPr>
        <w:tabs>
          <w:tab w:val="left" w:pos="4640"/>
        </w:tabs>
        <w:ind w:left="360"/>
        <w:rPr>
          <w:color w:val="000000" w:themeColor="text1"/>
          <w:lang w:val="de-CH"/>
        </w:rPr>
      </w:pPr>
      <w:r>
        <w:rPr>
          <w:color w:val="000000" w:themeColor="text1"/>
          <w:lang w:val="en"/>
        </w:rPr>
        <w:t xml:space="preserve">literature shows that word recognition takes about 500ms. </w:t>
      </w:r>
      <w:r w:rsidR="00BF0F40">
        <w:rPr>
          <w:color w:val="000000" w:themeColor="text1"/>
          <w:lang w:val="en"/>
        </w:rPr>
        <w:t xml:space="preserve">So not necessarily too </w:t>
      </w:r>
      <w:r w:rsidR="002A3203">
        <w:rPr>
          <w:color w:val="000000" w:themeColor="text1"/>
          <w:lang w:val="en"/>
        </w:rPr>
        <w:t>slow</w:t>
      </w:r>
      <w:r w:rsidR="00BF0F40">
        <w:rPr>
          <w:color w:val="000000" w:themeColor="text1"/>
          <w:lang w:val="en"/>
        </w:rPr>
        <w:t>, maybe too fast?</w:t>
      </w:r>
    </w:p>
    <w:p w14:paraId="6195EF33" w14:textId="500672C9" w:rsidR="009A1830" w:rsidRDefault="009A1830" w:rsidP="00610970">
      <w:pPr>
        <w:tabs>
          <w:tab w:val="left" w:pos="4640"/>
        </w:tabs>
        <w:ind w:left="360"/>
        <w:rPr>
          <w:color w:val="000000" w:themeColor="text1"/>
          <w:lang w:val="de-CH"/>
        </w:rPr>
      </w:pPr>
    </w:p>
    <w:p w14:paraId="226E5B25" w14:textId="20B29E26" w:rsidR="009A1830" w:rsidRDefault="009A1830" w:rsidP="00610970">
      <w:pPr>
        <w:tabs>
          <w:tab w:val="left" w:pos="4640"/>
        </w:tabs>
        <w:ind w:left="360"/>
        <w:rPr>
          <w:color w:val="000000" w:themeColor="text1"/>
          <w:lang w:val="de-CH"/>
        </w:rPr>
      </w:pPr>
      <w:r>
        <w:rPr>
          <w:color w:val="000000" w:themeColor="text1"/>
          <w:lang w:val="en"/>
        </w:rPr>
        <w:t>-max bigram difference adjust</w:t>
      </w:r>
    </w:p>
    <w:p w14:paraId="7F69DE62" w14:textId="77777777" w:rsidR="0054544C" w:rsidRDefault="0054544C" w:rsidP="00610970">
      <w:pPr>
        <w:tabs>
          <w:tab w:val="left" w:pos="4640"/>
        </w:tabs>
        <w:ind w:left="360"/>
        <w:rPr>
          <w:color w:val="000000" w:themeColor="text1"/>
          <w:lang w:val="de-CH"/>
        </w:rPr>
      </w:pPr>
    </w:p>
    <w:p w14:paraId="0B5C8C93" w14:textId="77777777" w:rsidR="00866AD0" w:rsidRDefault="00866AD0" w:rsidP="00866AD0">
      <w:pPr>
        <w:tabs>
          <w:tab w:val="left" w:pos="4640"/>
        </w:tabs>
        <w:rPr>
          <w:color w:val="000000" w:themeColor="text1"/>
          <w:lang w:val="de-CH"/>
        </w:rPr>
      </w:pPr>
    </w:p>
    <w:p w14:paraId="46F054A7" w14:textId="19D441A3" w:rsidR="00145CE5" w:rsidRDefault="00145CE5" w:rsidP="00610970">
      <w:pPr>
        <w:tabs>
          <w:tab w:val="left" w:pos="4640"/>
        </w:tabs>
        <w:ind w:left="360"/>
        <w:rPr>
          <w:color w:val="000000" w:themeColor="text1"/>
          <w:lang w:val="de-CH"/>
        </w:rPr>
      </w:pPr>
      <w:proofErr w:type="spellStart"/>
      <w:r w:rsidRPr="00145CE5">
        <w:rPr>
          <w:color w:val="000000" w:themeColor="text1"/>
          <w:lang w:val="en"/>
        </w:rPr>
        <w:t>max_threshold</w:t>
      </w:r>
      <w:proofErr w:type="spellEnd"/>
      <w:r>
        <w:rPr>
          <w:color w:val="000000" w:themeColor="text1"/>
          <w:lang w:val="en"/>
        </w:rPr>
        <w:t xml:space="preserve"> can also go down</w:t>
      </w:r>
    </w:p>
    <w:p w14:paraId="39DFC111" w14:textId="7889AC9B" w:rsidR="009A1830" w:rsidRDefault="009A1830" w:rsidP="00610970">
      <w:pPr>
        <w:tabs>
          <w:tab w:val="left" w:pos="4640"/>
        </w:tabs>
        <w:ind w:left="360"/>
        <w:rPr>
          <w:color w:val="000000" w:themeColor="text1"/>
          <w:lang w:val="de-CH"/>
        </w:rPr>
      </w:pPr>
    </w:p>
    <w:p w14:paraId="5668AAFE" w14:textId="2D454BB2" w:rsidR="009A1830" w:rsidRPr="00AD5C4E" w:rsidRDefault="00866AD0" w:rsidP="0054544C">
      <w:pPr>
        <w:tabs>
          <w:tab w:val="left" w:pos="4640"/>
        </w:tabs>
        <w:ind w:left="360"/>
        <w:rPr>
          <w:color w:val="000000" w:themeColor="text1"/>
          <w:lang w:val="de-CH"/>
        </w:rPr>
      </w:pPr>
      <w:r w:rsidRPr="0054544C">
        <w:rPr>
          <w:color w:val="000000" w:themeColor="text1"/>
          <w:lang w:val="en"/>
        </w:rPr>
        <w:t>_Inhibiti</w:t>
      </w:r>
      <w:r w:rsidR="002A3203">
        <w:rPr>
          <w:color w:val="000000" w:themeColor="text1"/>
          <w:lang w:val="en"/>
        </w:rPr>
        <w:t>on</w:t>
      </w:r>
      <w:r w:rsidRPr="0054544C">
        <w:rPr>
          <w:color w:val="000000" w:themeColor="text1"/>
          <w:lang w:val="en"/>
        </w:rPr>
        <w:t xml:space="preserve"> results: most robust at medium activation and low inhibition. With more intense excitation, too many random words. At higher inhibition, </w:t>
      </w:r>
      <w:r w:rsidR="0054544C">
        <w:rPr>
          <w:color w:val="000000" w:themeColor="text1"/>
          <w:lang w:val="en"/>
        </w:rPr>
        <w:t>no long words recognized. If you maintain the balance, you can</w:t>
      </w:r>
      <w:r w:rsidR="002A3203">
        <w:rPr>
          <w:color w:val="000000" w:themeColor="text1"/>
          <w:lang w:val="en"/>
        </w:rPr>
        <w:t xml:space="preserve"> increase </w:t>
      </w:r>
      <w:r w:rsidR="0054544C">
        <w:rPr>
          <w:color w:val="000000" w:themeColor="text1"/>
          <w:lang w:val="en"/>
        </w:rPr>
        <w:t xml:space="preserve">both </w:t>
      </w:r>
      <w:proofErr w:type="spellStart"/>
      <w:r w:rsidR="0054544C">
        <w:rPr>
          <w:color w:val="000000" w:themeColor="text1"/>
          <w:lang w:val="en"/>
        </w:rPr>
        <w:t>exciation</w:t>
      </w:r>
      <w:proofErr w:type="spellEnd"/>
      <w:r w:rsidR="0054544C">
        <w:rPr>
          <w:color w:val="000000" w:themeColor="text1"/>
          <w:lang w:val="en"/>
        </w:rPr>
        <w:t xml:space="preserve"> and inhibitio</w:t>
      </w:r>
      <w:r w:rsidR="002A3203">
        <w:rPr>
          <w:color w:val="000000" w:themeColor="text1"/>
          <w:lang w:val="en"/>
        </w:rPr>
        <w:t>n</w:t>
      </w:r>
      <w:r w:rsidR="0054544C">
        <w:rPr>
          <w:color w:val="000000" w:themeColor="text1"/>
          <w:lang w:val="en"/>
        </w:rPr>
        <w:t xml:space="preserve">. </w:t>
      </w:r>
      <w:r>
        <w:rPr>
          <w:lang w:val="en"/>
        </w:rPr>
        <w:t xml:space="preserve"> </w:t>
      </w:r>
      <w:r w:rsidR="0054544C" w:rsidRPr="0054544C">
        <w:rPr>
          <w:color w:val="000000" w:themeColor="text1"/>
          <w:lang w:val="en"/>
        </w:rPr>
        <w:t xml:space="preserve">The same words are then recognized, but faster. </w:t>
      </w:r>
      <w:r w:rsidR="002A3203">
        <w:rPr>
          <w:lang w:val="en"/>
        </w:rPr>
        <w:t xml:space="preserve">For fixed </w:t>
      </w:r>
      <w:r w:rsidR="0054544C" w:rsidRPr="00AD5C4E">
        <w:rPr>
          <w:color w:val="000000" w:themeColor="text1"/>
          <w:lang w:val="en"/>
        </w:rPr>
        <w:t>inhibition and excitation, bigram-to-word inhibition has the effect that fewer random words above the threshold.</w:t>
      </w:r>
    </w:p>
    <w:p w14:paraId="4FA737C8" w14:textId="4A573916" w:rsidR="0054544C" w:rsidRDefault="0054544C" w:rsidP="0054544C">
      <w:pPr>
        <w:pStyle w:val="ListParagraph"/>
        <w:numPr>
          <w:ilvl w:val="0"/>
          <w:numId w:val="7"/>
        </w:numPr>
        <w:tabs>
          <w:tab w:val="left" w:pos="4640"/>
        </w:tabs>
        <w:rPr>
          <w:color w:val="000000" w:themeColor="text1"/>
        </w:rPr>
      </w:pPr>
      <w:r>
        <w:rPr>
          <w:color w:val="000000" w:themeColor="text1"/>
          <w:lang w:val="en"/>
        </w:rPr>
        <w:t xml:space="preserve">Stable results at excitation = </w:t>
      </w:r>
      <w:r w:rsidR="0075431E">
        <w:rPr>
          <w:color w:val="000000" w:themeColor="text1"/>
          <w:lang w:val="en"/>
        </w:rPr>
        <w:t>2.</w:t>
      </w:r>
      <w:r>
        <w:rPr>
          <w:lang w:val="en"/>
        </w:rPr>
        <w:t xml:space="preserve"> </w:t>
      </w:r>
      <w:r w:rsidR="00B936C1">
        <w:rPr>
          <w:color w:val="000000" w:themeColor="text1"/>
          <w:lang w:val="en"/>
        </w:rPr>
        <w:t>8</w:t>
      </w:r>
      <w:r>
        <w:rPr>
          <w:color w:val="000000" w:themeColor="text1"/>
          <w:lang w:val="en"/>
        </w:rPr>
        <w:t>, word2word_inhib= 0.000</w:t>
      </w:r>
      <w:r w:rsidR="0075431E">
        <w:rPr>
          <w:color w:val="000000" w:themeColor="text1"/>
          <w:lang w:val="en"/>
        </w:rPr>
        <w:t>6</w:t>
      </w:r>
      <w:r>
        <w:rPr>
          <w:color w:val="000000" w:themeColor="text1"/>
          <w:lang w:val="en"/>
        </w:rPr>
        <w:t>, bigram2word_inhib= -0.1</w:t>
      </w:r>
      <w:r w:rsidR="0075431E">
        <w:rPr>
          <w:color w:val="000000" w:themeColor="text1"/>
          <w:lang w:val="en"/>
        </w:rPr>
        <w:t>4</w:t>
      </w:r>
    </w:p>
    <w:p w14:paraId="0F35D165" w14:textId="4257C375" w:rsidR="00B15E2E" w:rsidRDefault="00B15E2E" w:rsidP="00B15E2E">
      <w:pPr>
        <w:tabs>
          <w:tab w:val="left" w:pos="4640"/>
        </w:tabs>
        <w:rPr>
          <w:color w:val="000000" w:themeColor="text1"/>
        </w:rPr>
      </w:pPr>
    </w:p>
    <w:p w14:paraId="3BF22975" w14:textId="56025D03" w:rsidR="00B15E2E" w:rsidRPr="002A3203" w:rsidRDefault="00B15E2E" w:rsidP="00B15E2E">
      <w:pPr>
        <w:tabs>
          <w:tab w:val="left" w:pos="4640"/>
        </w:tabs>
        <w:rPr>
          <w:color w:val="000000" w:themeColor="text1"/>
        </w:rPr>
      </w:pPr>
      <w:r w:rsidRPr="00887F76">
        <w:rPr>
          <w:color w:val="000000" w:themeColor="text1"/>
          <w:lang w:val="en"/>
        </w:rPr>
        <w:t xml:space="preserve">At excitation = 6, bigram2word_inhib = -0.05 and word2word_inhib = 0.008, affixes are recognized fairly consistently in the first 2 cycles. But, is quite unstable: </w:t>
      </w:r>
      <w:proofErr w:type="spellStart"/>
      <w:r w:rsidRPr="00887F76">
        <w:rPr>
          <w:color w:val="000000" w:themeColor="text1"/>
          <w:lang w:val="en"/>
        </w:rPr>
        <w:t>absolutelyness</w:t>
      </w:r>
      <w:proofErr w:type="spellEnd"/>
      <w:r w:rsidRPr="00887F76">
        <w:rPr>
          <w:color w:val="000000" w:themeColor="text1"/>
          <w:lang w:val="en"/>
        </w:rPr>
        <w:t xml:space="preserve"> and </w:t>
      </w:r>
      <w:proofErr w:type="spellStart"/>
      <w:r w:rsidRPr="00887F76">
        <w:rPr>
          <w:color w:val="000000" w:themeColor="text1"/>
          <w:lang w:val="en"/>
        </w:rPr>
        <w:t>importantness</w:t>
      </w:r>
      <w:proofErr w:type="spellEnd"/>
      <w:r w:rsidRPr="00887F76">
        <w:rPr>
          <w:color w:val="000000" w:themeColor="text1"/>
          <w:lang w:val="en"/>
        </w:rPr>
        <w:t xml:space="preserve"> are just recognized or not recognized (never, not even with 30 seconds of stimulus)</w:t>
      </w:r>
      <w:proofErr w:type="gramStart"/>
      <w:r w:rsidRPr="00887F76">
        <w:rPr>
          <w:color w:val="000000" w:themeColor="text1"/>
          <w:lang w:val="en"/>
        </w:rPr>
        <w:t>. ,</w:t>
      </w:r>
      <w:proofErr w:type="gramEnd"/>
      <w:r w:rsidRPr="00887F76">
        <w:rPr>
          <w:color w:val="000000" w:themeColor="text1"/>
          <w:lang w:val="en"/>
        </w:rPr>
        <w:t xml:space="preserve"> although the word has been added to the lexicon. In addition, many other words also become active.</w:t>
      </w:r>
    </w:p>
    <w:p w14:paraId="33B729C0" w14:textId="5675B910" w:rsidR="00B15E2E" w:rsidRDefault="00B15E2E" w:rsidP="00B15E2E">
      <w:pPr>
        <w:tabs>
          <w:tab w:val="left" w:pos="4640"/>
        </w:tabs>
        <w:rPr>
          <w:color w:val="000000" w:themeColor="text1"/>
          <w:lang w:val="en"/>
        </w:rPr>
      </w:pPr>
      <w:r w:rsidRPr="00887F76">
        <w:rPr>
          <w:color w:val="000000" w:themeColor="text1"/>
          <w:lang w:val="en"/>
        </w:rPr>
        <w:t>(</w:t>
      </w:r>
      <w:proofErr w:type="spellStart"/>
      <w:r w:rsidRPr="00887F76">
        <w:rPr>
          <w:color w:val="000000" w:themeColor="text1"/>
          <w:lang w:val="en"/>
        </w:rPr>
        <w:t>importantness</w:t>
      </w:r>
      <w:proofErr w:type="spellEnd"/>
      <w:r w:rsidRPr="00887F76">
        <w:rPr>
          <w:color w:val="000000" w:themeColor="text1"/>
          <w:lang w:val="en"/>
        </w:rPr>
        <w:t xml:space="preserve"> and </w:t>
      </w:r>
      <w:proofErr w:type="spellStart"/>
      <w:r w:rsidRPr="00887F76">
        <w:rPr>
          <w:color w:val="000000" w:themeColor="text1"/>
          <w:lang w:val="en"/>
        </w:rPr>
        <w:t>absolutelyness</w:t>
      </w:r>
      <w:proofErr w:type="spellEnd"/>
      <w:r w:rsidRPr="00887F76">
        <w:rPr>
          <w:color w:val="000000" w:themeColor="text1"/>
          <w:lang w:val="en"/>
        </w:rPr>
        <w:t xml:space="preserve"> first had a </w:t>
      </w:r>
      <w:proofErr w:type="spellStart"/>
      <w:r w:rsidRPr="00887F76">
        <w:rPr>
          <w:color w:val="000000" w:themeColor="text1"/>
          <w:lang w:val="en"/>
        </w:rPr>
        <w:t>freq</w:t>
      </w:r>
      <w:proofErr w:type="spellEnd"/>
      <w:r w:rsidRPr="00887F76">
        <w:rPr>
          <w:color w:val="000000" w:themeColor="text1"/>
          <w:lang w:val="en"/>
        </w:rPr>
        <w:t xml:space="preserve"> of 0, now minimum of </w:t>
      </w:r>
      <w:proofErr w:type="spellStart"/>
      <w:r w:rsidRPr="00887F76">
        <w:rPr>
          <w:color w:val="000000" w:themeColor="text1"/>
          <w:lang w:val="en"/>
        </w:rPr>
        <w:t>dict</w:t>
      </w:r>
      <w:proofErr w:type="spellEnd"/>
      <w:r w:rsidRPr="00887F76">
        <w:rPr>
          <w:color w:val="000000" w:themeColor="text1"/>
          <w:lang w:val="en"/>
        </w:rPr>
        <w:t>).</w:t>
      </w:r>
    </w:p>
    <w:p w14:paraId="7D498D00" w14:textId="77777777" w:rsidR="002A3203" w:rsidRPr="002A3203" w:rsidRDefault="002A3203" w:rsidP="00B15E2E">
      <w:pPr>
        <w:tabs>
          <w:tab w:val="left" w:pos="4640"/>
        </w:tabs>
        <w:rPr>
          <w:color w:val="000000" w:themeColor="text1"/>
        </w:rPr>
      </w:pPr>
    </w:p>
    <w:p w14:paraId="4F97FDEF" w14:textId="6CC7FE04" w:rsidR="00B15E2E" w:rsidRPr="002A3203" w:rsidRDefault="00B15E2E" w:rsidP="00B15E2E">
      <w:pPr>
        <w:tabs>
          <w:tab w:val="left" w:pos="4640"/>
        </w:tabs>
        <w:rPr>
          <w:color w:val="000000" w:themeColor="text1"/>
        </w:rPr>
      </w:pPr>
      <w:r w:rsidRPr="00887F76">
        <w:rPr>
          <w:color w:val="000000" w:themeColor="text1"/>
          <w:lang w:val="en"/>
        </w:rPr>
        <w:t>Notebook works again!</w:t>
      </w:r>
    </w:p>
    <w:p w14:paraId="4F68C069" w14:textId="00AA57C9" w:rsidR="001D41EE" w:rsidRPr="002A3203" w:rsidRDefault="001D41EE" w:rsidP="00B15E2E">
      <w:pPr>
        <w:tabs>
          <w:tab w:val="left" w:pos="4640"/>
        </w:tabs>
        <w:rPr>
          <w:color w:val="000000" w:themeColor="text1"/>
        </w:rPr>
      </w:pPr>
    </w:p>
    <w:p w14:paraId="21F6731E" w14:textId="6D77C897" w:rsidR="001D41EE" w:rsidRDefault="001D41EE" w:rsidP="00B15E2E">
      <w:pPr>
        <w:tabs>
          <w:tab w:val="left" w:pos="4640"/>
        </w:tabs>
        <w:rPr>
          <w:color w:val="000000" w:themeColor="text1"/>
          <w:lang w:val="de-CH"/>
        </w:rPr>
      </w:pPr>
      <w:r w:rsidRPr="00887F76">
        <w:rPr>
          <w:color w:val="000000" w:themeColor="text1"/>
          <w:lang w:val="en"/>
        </w:rPr>
        <w:t xml:space="preserve">Comment: the prime is now immediately recognized, so reaction is recorded </w:t>
      </w:r>
      <w:proofErr w:type="gramStart"/>
      <w:r w:rsidRPr="00887F76">
        <w:rPr>
          <w:color w:val="000000" w:themeColor="text1"/>
          <w:lang w:val="en"/>
        </w:rPr>
        <w:t>immediately</w:t>
      </w:r>
      <w:proofErr w:type="gramEnd"/>
      <w:r w:rsidRPr="00887F76">
        <w:rPr>
          <w:color w:val="000000" w:themeColor="text1"/>
          <w:lang w:val="en"/>
        </w:rPr>
        <w:t xml:space="preserve"> and all trials are wrong. </w:t>
      </w:r>
      <w:proofErr w:type="gramStart"/>
      <w:r w:rsidR="005B5A11" w:rsidRPr="005B5A11">
        <w:rPr>
          <w:color w:val="000000" w:themeColor="text1"/>
          <w:lang w:val="en"/>
        </w:rPr>
        <w:t>So</w:t>
      </w:r>
      <w:proofErr w:type="gramEnd"/>
      <w:r w:rsidR="005B5A11" w:rsidRPr="005B5A11">
        <w:rPr>
          <w:color w:val="000000" w:themeColor="text1"/>
          <w:lang w:val="en"/>
        </w:rPr>
        <w:t xml:space="preserve"> you actually want a mechanism where first only the affix </w:t>
      </w:r>
      <w:r w:rsidR="005B5A11">
        <w:rPr>
          <w:color w:val="000000" w:themeColor="text1"/>
          <w:lang w:val="en"/>
        </w:rPr>
        <w:t xml:space="preserve">is recognized - &gt; searches for shorter word, and then the word is recognized. </w:t>
      </w:r>
      <w:proofErr w:type="gramStart"/>
      <w:r w:rsidR="005B5A11">
        <w:rPr>
          <w:color w:val="000000" w:themeColor="text1"/>
          <w:lang w:val="en"/>
        </w:rPr>
        <w:t>So</w:t>
      </w:r>
      <w:proofErr w:type="gramEnd"/>
      <w:r w:rsidR="005B5A11">
        <w:rPr>
          <w:color w:val="000000" w:themeColor="text1"/>
          <w:lang w:val="en"/>
        </w:rPr>
        <w:t xml:space="preserve"> you have to find a way to make affixes much more recognizable than long words. </w:t>
      </w:r>
    </w:p>
    <w:p w14:paraId="275735A8" w14:textId="0238F662" w:rsidR="00D6034F" w:rsidRDefault="00D6034F" w:rsidP="00B15E2E">
      <w:pPr>
        <w:tabs>
          <w:tab w:val="left" w:pos="4640"/>
        </w:tabs>
        <w:rPr>
          <w:color w:val="000000" w:themeColor="text1"/>
          <w:lang w:val="de-CH"/>
        </w:rPr>
      </w:pPr>
    </w:p>
    <w:p w14:paraId="5E50B72F" w14:textId="59907F02" w:rsidR="0018344B" w:rsidRDefault="0018344B" w:rsidP="00B15E2E">
      <w:pPr>
        <w:tabs>
          <w:tab w:val="left" w:pos="4640"/>
        </w:tabs>
        <w:rPr>
          <w:color w:val="000000" w:themeColor="text1"/>
          <w:lang w:val="de-CH"/>
        </w:rPr>
      </w:pPr>
    </w:p>
    <w:p w14:paraId="7DF2EBC0" w14:textId="6B4B131E" w:rsidR="0018344B" w:rsidRDefault="0018344B" w:rsidP="0018344B">
      <w:pPr>
        <w:rPr>
          <w:color w:val="000000" w:themeColor="text1"/>
          <w:lang w:val="de-CH"/>
        </w:rPr>
      </w:pPr>
      <w:r>
        <w:rPr>
          <w:color w:val="000000" w:themeColor="text1"/>
          <w:lang w:val="de-CH"/>
        </w:rPr>
        <w:br w:type="page"/>
      </w:r>
    </w:p>
    <w:p w14:paraId="67FB870D" w14:textId="0E931286"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lang w:val="en"/>
        </w:rPr>
        <w:lastRenderedPageBreak/>
        <w:t>Affixes should not have a word-to-word inhibition. word-to-word at 0 for all words.</w:t>
      </w:r>
    </w:p>
    <w:p w14:paraId="5B970087" w14:textId="4AFC1D80" w:rsidR="00B67E26" w:rsidRDefault="00B67E26" w:rsidP="00B15E2E">
      <w:pPr>
        <w:tabs>
          <w:tab w:val="left" w:pos="4640"/>
        </w:tabs>
        <w:rPr>
          <w:color w:val="000000" w:themeColor="text1"/>
        </w:rPr>
      </w:pPr>
    </w:p>
    <w:p w14:paraId="450484E7" w14:textId="196BB155" w:rsidR="00B67E26" w:rsidRPr="002A3203" w:rsidRDefault="00B67E26" w:rsidP="00B67E26">
      <w:pPr>
        <w:pStyle w:val="ListParagraph"/>
        <w:numPr>
          <w:ilvl w:val="0"/>
          <w:numId w:val="7"/>
        </w:numPr>
        <w:tabs>
          <w:tab w:val="left" w:pos="4640"/>
        </w:tabs>
        <w:rPr>
          <w:color w:val="000000" w:themeColor="text1"/>
        </w:rPr>
      </w:pPr>
      <w:r w:rsidRPr="00887F76">
        <w:rPr>
          <w:color w:val="000000" w:themeColor="text1"/>
          <w:lang w:val="en"/>
        </w:rPr>
        <w:t xml:space="preserve">Only 0 </w:t>
      </w:r>
      <w:proofErr w:type="spellStart"/>
      <w:r w:rsidRPr="00887F76">
        <w:rPr>
          <w:color w:val="000000" w:themeColor="text1"/>
          <w:lang w:val="en"/>
        </w:rPr>
        <w:t>inhib</w:t>
      </w:r>
      <w:proofErr w:type="spellEnd"/>
      <w:r w:rsidRPr="00887F76">
        <w:rPr>
          <w:color w:val="000000" w:themeColor="text1"/>
          <w:lang w:val="en"/>
        </w:rPr>
        <w:t xml:space="preserve"> on each other, or on everything, or only on words? </w:t>
      </w:r>
      <w:proofErr w:type="gramStart"/>
      <w:r w:rsidRPr="00887F76">
        <w:rPr>
          <w:color w:val="000000" w:themeColor="text1"/>
          <w:lang w:val="en"/>
        </w:rPr>
        <w:t>So</w:t>
      </w:r>
      <w:proofErr w:type="gramEnd"/>
      <w:r w:rsidRPr="00887F76">
        <w:rPr>
          <w:color w:val="000000" w:themeColor="text1"/>
          <w:lang w:val="en"/>
        </w:rPr>
        <w:t xml:space="preserve"> can _less_ inhibit less_ and vice versa?</w:t>
      </w:r>
    </w:p>
    <w:p w14:paraId="537EDA47" w14:textId="63BD85E6" w:rsidR="00343AC0" w:rsidRPr="002A3203" w:rsidRDefault="00343AC0" w:rsidP="00343AC0">
      <w:pPr>
        <w:pStyle w:val="ListParagraph"/>
        <w:numPr>
          <w:ilvl w:val="1"/>
          <w:numId w:val="7"/>
        </w:numPr>
        <w:tabs>
          <w:tab w:val="left" w:pos="4640"/>
        </w:tabs>
        <w:rPr>
          <w:color w:val="000000" w:themeColor="text1"/>
        </w:rPr>
      </w:pPr>
      <w:r w:rsidRPr="00343AC0">
        <w:rPr>
          <w:color w:val="000000" w:themeColor="text1"/>
          <w:lang w:val="en"/>
        </w:rPr>
        <w:t>Now: affixes have no inhibition on words and vi</w:t>
      </w:r>
      <w:r>
        <w:rPr>
          <w:color w:val="000000" w:themeColor="text1"/>
          <w:lang w:val="en"/>
        </w:rPr>
        <w:t xml:space="preserve">ce versa. </w:t>
      </w:r>
      <w:r>
        <w:rPr>
          <w:lang w:val="en"/>
        </w:rPr>
        <w:t xml:space="preserve"> </w:t>
      </w:r>
      <w:r w:rsidRPr="00887F76">
        <w:rPr>
          <w:color w:val="000000" w:themeColor="text1"/>
          <w:lang w:val="en"/>
        </w:rPr>
        <w:t xml:space="preserve">But affix on affix, </w:t>
      </w:r>
      <w:r w:rsidR="002A3203">
        <w:rPr>
          <w:color w:val="000000" w:themeColor="text1"/>
          <w:lang w:val="en"/>
        </w:rPr>
        <w:t>and</w:t>
      </w:r>
      <w:r w:rsidRPr="00887F76">
        <w:rPr>
          <w:color w:val="000000" w:themeColor="text1"/>
          <w:lang w:val="en"/>
        </w:rPr>
        <w:t xml:space="preserve"> word on word</w:t>
      </w:r>
    </w:p>
    <w:p w14:paraId="54CAD20B" w14:textId="72B2735B" w:rsidR="001D3786" w:rsidRPr="00B67E26" w:rsidRDefault="001D3786" w:rsidP="00B67E26">
      <w:pPr>
        <w:pStyle w:val="ListParagraph"/>
        <w:numPr>
          <w:ilvl w:val="0"/>
          <w:numId w:val="7"/>
        </w:numPr>
        <w:tabs>
          <w:tab w:val="left" w:pos="4640"/>
        </w:tabs>
        <w:rPr>
          <w:color w:val="000000" w:themeColor="text1"/>
        </w:rPr>
      </w:pPr>
      <w:r>
        <w:rPr>
          <w:color w:val="000000" w:themeColor="text1"/>
          <w:lang w:val="en"/>
        </w:rPr>
        <w:t xml:space="preserve">Easiest way to do this is </w:t>
      </w:r>
      <w:r w:rsidR="00F53515">
        <w:rPr>
          <w:color w:val="000000" w:themeColor="text1"/>
          <w:lang w:val="en"/>
        </w:rPr>
        <w:t>change</w:t>
      </w:r>
      <w:r>
        <w:rPr>
          <w:color w:val="000000" w:themeColor="text1"/>
          <w:lang w:val="en"/>
        </w:rPr>
        <w:t xml:space="preserve"> overlap between affixes </w:t>
      </w:r>
    </w:p>
    <w:p w14:paraId="74996CF5" w14:textId="3CF5E98A" w:rsidR="00D6034F" w:rsidRDefault="00D6034F" w:rsidP="00B15E2E">
      <w:pPr>
        <w:tabs>
          <w:tab w:val="left" w:pos="4640"/>
        </w:tabs>
        <w:rPr>
          <w:color w:val="000000" w:themeColor="text1"/>
        </w:rPr>
      </w:pPr>
    </w:p>
    <w:p w14:paraId="410D3AC2" w14:textId="6B973D14"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lang w:val="en"/>
        </w:rPr>
        <w:t>Lower threshold for affixes: double frequency for affixes.</w:t>
      </w:r>
    </w:p>
    <w:p w14:paraId="2F23FBA3" w14:textId="77777777" w:rsidR="00343AC0" w:rsidRDefault="00343AC0" w:rsidP="00B15E2E">
      <w:pPr>
        <w:tabs>
          <w:tab w:val="left" w:pos="4640"/>
        </w:tabs>
        <w:rPr>
          <w:color w:val="000000" w:themeColor="text1"/>
        </w:rPr>
      </w:pPr>
    </w:p>
    <w:p w14:paraId="3BC47F98" w14:textId="76D04640" w:rsidR="0018344B" w:rsidRDefault="0018344B" w:rsidP="00B15E2E">
      <w:pPr>
        <w:tabs>
          <w:tab w:val="left" w:pos="4640"/>
        </w:tabs>
        <w:rPr>
          <w:color w:val="000000" w:themeColor="text1"/>
          <w:lang w:val="de-CH"/>
        </w:rPr>
      </w:pPr>
      <w:r w:rsidRPr="0018344B">
        <w:rPr>
          <w:color w:val="000000" w:themeColor="text1"/>
          <w:lang w:val="en"/>
        </w:rPr>
        <w:t xml:space="preserve">Comment: then a lot of </w:t>
      </w:r>
      <w:r>
        <w:rPr>
          <w:color w:val="000000" w:themeColor="text1"/>
          <w:lang w:val="en"/>
        </w:rPr>
        <w:t>affixes come up, even age_ for tighten.</w:t>
      </w:r>
    </w:p>
    <w:p w14:paraId="4583135D" w14:textId="508AC288" w:rsidR="00343AC0" w:rsidRDefault="00343AC0" w:rsidP="00B15E2E">
      <w:pPr>
        <w:tabs>
          <w:tab w:val="left" w:pos="4640"/>
        </w:tabs>
        <w:rPr>
          <w:color w:val="000000" w:themeColor="text1"/>
          <w:lang w:val="de-CH"/>
        </w:rPr>
      </w:pPr>
    </w:p>
    <w:p w14:paraId="7655C859" w14:textId="00181F20" w:rsidR="00343AC0" w:rsidRPr="00AD5C4E" w:rsidRDefault="00343AC0" w:rsidP="00B15E2E">
      <w:pPr>
        <w:tabs>
          <w:tab w:val="left" w:pos="4640"/>
        </w:tabs>
        <w:rPr>
          <w:color w:val="000000" w:themeColor="text1"/>
          <w:lang w:val="de-CH"/>
        </w:rPr>
      </w:pPr>
      <w:r w:rsidRPr="00AD5C4E">
        <w:rPr>
          <w:color w:val="000000" w:themeColor="text1"/>
          <w:lang w:val="en"/>
        </w:rPr>
        <w:t>With low threshold + no inhibition: preference for short words.</w:t>
      </w:r>
    </w:p>
    <w:p w14:paraId="103A822C" w14:textId="2FA08EE7" w:rsidR="008D1436" w:rsidRPr="00AD5C4E" w:rsidRDefault="008D1436" w:rsidP="00B15E2E">
      <w:pPr>
        <w:tabs>
          <w:tab w:val="left" w:pos="4640"/>
        </w:tabs>
        <w:rPr>
          <w:color w:val="000000" w:themeColor="text1"/>
          <w:lang w:val="de-CH"/>
        </w:rPr>
      </w:pPr>
    </w:p>
    <w:p w14:paraId="3D97013F" w14:textId="491523F6" w:rsidR="008D1436" w:rsidRPr="00BA07FC" w:rsidRDefault="008D1436" w:rsidP="00B15E2E">
      <w:pPr>
        <w:tabs>
          <w:tab w:val="left" w:pos="4640"/>
        </w:tabs>
        <w:rPr>
          <w:color w:val="FF0000"/>
          <w:lang w:val="de-CH"/>
        </w:rPr>
      </w:pPr>
      <w:r w:rsidRPr="00BA07FC">
        <w:rPr>
          <w:color w:val="FF0000"/>
          <w:lang w:val="en"/>
        </w:rPr>
        <w:t>IDEA: inhibition weighs heavier on long words, because you have more overlap. You could normal</w:t>
      </w:r>
      <w:r w:rsidR="002A3203">
        <w:rPr>
          <w:color w:val="FF0000"/>
          <w:lang w:val="en"/>
        </w:rPr>
        <w:t>ize</w:t>
      </w:r>
      <w:r w:rsidRPr="00BA07FC">
        <w:rPr>
          <w:color w:val="FF0000"/>
          <w:lang w:val="en"/>
        </w:rPr>
        <w:t xml:space="preserve"> this by dividing the total amount of </w:t>
      </w:r>
      <w:proofErr w:type="spellStart"/>
      <w:r w:rsidRPr="00BA07FC">
        <w:rPr>
          <w:color w:val="FF0000"/>
          <w:lang w:val="en"/>
        </w:rPr>
        <w:t>bigrams+monograms</w:t>
      </w:r>
      <w:proofErr w:type="spellEnd"/>
      <w:r w:rsidRPr="00BA07FC">
        <w:rPr>
          <w:color w:val="FF0000"/>
          <w:lang w:val="en"/>
        </w:rPr>
        <w:t xml:space="preserve">. </w:t>
      </w:r>
    </w:p>
    <w:p w14:paraId="7C68E9D4" w14:textId="46885DB5" w:rsidR="008D1436" w:rsidRDefault="008D1436" w:rsidP="008D1436">
      <w:pPr>
        <w:pStyle w:val="ListParagraph"/>
        <w:numPr>
          <w:ilvl w:val="0"/>
          <w:numId w:val="7"/>
        </w:numPr>
        <w:tabs>
          <w:tab w:val="left" w:pos="4640"/>
        </w:tabs>
        <w:rPr>
          <w:color w:val="FF0000"/>
          <w:lang w:val="de-CH"/>
        </w:rPr>
      </w:pPr>
      <w:r w:rsidRPr="00BA07FC">
        <w:rPr>
          <w:color w:val="FF0000"/>
          <w:lang w:val="en"/>
        </w:rPr>
        <w:t>Check if this is not already happening.</w:t>
      </w:r>
    </w:p>
    <w:p w14:paraId="787FB04F" w14:textId="1A45C839" w:rsidR="00236FE0" w:rsidRDefault="00236FE0" w:rsidP="008D1436">
      <w:pPr>
        <w:pStyle w:val="ListParagraph"/>
        <w:numPr>
          <w:ilvl w:val="0"/>
          <w:numId w:val="7"/>
        </w:numPr>
        <w:tabs>
          <w:tab w:val="left" w:pos="4640"/>
        </w:tabs>
        <w:rPr>
          <w:color w:val="FF0000"/>
          <w:lang w:val="de-CH"/>
        </w:rPr>
      </w:pPr>
      <w:r w:rsidRPr="00887F76">
        <w:rPr>
          <w:color w:val="FF0000"/>
          <w:lang w:val="en"/>
        </w:rPr>
        <w:t xml:space="preserve">No, but excitation actually depends on length. </w:t>
      </w:r>
      <w:proofErr w:type="gramStart"/>
      <w:r w:rsidRPr="00887F76">
        <w:rPr>
          <w:color w:val="FF0000"/>
          <w:lang w:val="en"/>
        </w:rPr>
        <w:t>So</w:t>
      </w:r>
      <w:proofErr w:type="gramEnd"/>
      <w:r w:rsidRPr="00887F76">
        <w:rPr>
          <w:color w:val="FF0000"/>
          <w:lang w:val="en"/>
        </w:rPr>
        <w:t xml:space="preserve"> if inhibition depends on length, it should approximately balance itself. But you have little control over that. </w:t>
      </w:r>
      <w:proofErr w:type="gramStart"/>
      <w:r w:rsidRPr="00236FE0">
        <w:rPr>
          <w:color w:val="FF0000"/>
          <w:lang w:val="en"/>
        </w:rPr>
        <w:t>So</w:t>
      </w:r>
      <w:proofErr w:type="gramEnd"/>
      <w:r w:rsidRPr="00236FE0">
        <w:rPr>
          <w:color w:val="FF0000"/>
          <w:lang w:val="en"/>
        </w:rPr>
        <w:t xml:space="preserve"> you can </w:t>
      </w:r>
      <w:r>
        <w:rPr>
          <w:color w:val="FF0000"/>
          <w:lang w:val="en"/>
        </w:rPr>
        <w:t>normalize excitation, and inhibit</w:t>
      </w:r>
      <w:r w:rsidR="002A3203">
        <w:rPr>
          <w:color w:val="FF0000"/>
          <w:lang w:val="en"/>
        </w:rPr>
        <w:t>ion</w:t>
      </w:r>
      <w:r>
        <w:rPr>
          <w:color w:val="FF0000"/>
          <w:lang w:val="en"/>
        </w:rPr>
        <w:t xml:space="preserve"> </w:t>
      </w:r>
      <w:proofErr w:type="spellStart"/>
      <w:r>
        <w:rPr>
          <w:color w:val="FF0000"/>
          <w:lang w:val="en"/>
        </w:rPr>
        <w:t>nornmalizing</w:t>
      </w:r>
      <w:proofErr w:type="spellEnd"/>
      <w:r>
        <w:rPr>
          <w:color w:val="FF0000"/>
          <w:lang w:val="en"/>
        </w:rPr>
        <w:t>: long words will no longer cause problems.</w:t>
      </w:r>
    </w:p>
    <w:p w14:paraId="574EAAC2" w14:textId="04023892" w:rsidR="0018344B" w:rsidRPr="002A3203" w:rsidRDefault="0018344B" w:rsidP="008D1436">
      <w:pPr>
        <w:pStyle w:val="ListParagraph"/>
        <w:numPr>
          <w:ilvl w:val="0"/>
          <w:numId w:val="7"/>
        </w:numPr>
        <w:tabs>
          <w:tab w:val="left" w:pos="4640"/>
        </w:tabs>
        <w:rPr>
          <w:color w:val="FF0000"/>
        </w:rPr>
      </w:pPr>
      <w:r w:rsidRPr="00887F76">
        <w:rPr>
          <w:color w:val="FF0000"/>
          <w:lang w:val="en"/>
        </w:rPr>
        <w:t>Or weighing inhibition with activation of words?</w:t>
      </w:r>
    </w:p>
    <w:p w14:paraId="6E17E0A6" w14:textId="4B94439A" w:rsidR="00CB23B5" w:rsidRPr="002A3203" w:rsidRDefault="00CB23B5" w:rsidP="00CB23B5">
      <w:pPr>
        <w:tabs>
          <w:tab w:val="left" w:pos="4640"/>
        </w:tabs>
        <w:rPr>
          <w:color w:val="FF0000"/>
        </w:rPr>
      </w:pPr>
    </w:p>
    <w:p w14:paraId="11F2508D" w14:textId="58A74946" w:rsidR="00233474" w:rsidRDefault="00233474" w:rsidP="00CB23B5">
      <w:pPr>
        <w:tabs>
          <w:tab w:val="left" w:pos="4640"/>
        </w:tabs>
        <w:rPr>
          <w:color w:val="000000" w:themeColor="text1"/>
        </w:rPr>
      </w:pPr>
      <w:r>
        <w:rPr>
          <w:color w:val="000000" w:themeColor="text1"/>
          <w:lang w:val="en"/>
        </w:rPr>
        <w:t xml:space="preserve"> Question: threshold function: see </w:t>
      </w:r>
      <w:proofErr w:type="spellStart"/>
      <w:r>
        <w:rPr>
          <w:color w:val="000000" w:themeColor="text1"/>
          <w:lang w:val="en"/>
        </w:rPr>
        <w:t>reading_fun</w:t>
      </w:r>
      <w:r w:rsidR="00343AC0">
        <w:rPr>
          <w:color w:val="000000" w:themeColor="text1"/>
          <w:lang w:val="en"/>
        </w:rPr>
        <w:t>c</w:t>
      </w:r>
      <w:r>
        <w:rPr>
          <w:color w:val="000000" w:themeColor="text1"/>
          <w:lang w:val="en"/>
        </w:rPr>
        <w:t>tions</w:t>
      </w:r>
      <w:proofErr w:type="spellEnd"/>
    </w:p>
    <w:p w14:paraId="517E28FC" w14:textId="099B93C5" w:rsidR="0087717B" w:rsidRDefault="0018344B" w:rsidP="0087717B">
      <w:pPr>
        <w:tabs>
          <w:tab w:val="left" w:pos="4640"/>
        </w:tabs>
        <w:rPr>
          <w:color w:val="000000" w:themeColor="text1"/>
        </w:rPr>
      </w:pPr>
      <w:r>
        <w:rPr>
          <w:noProof/>
          <w:color w:val="000000" w:themeColor="text1"/>
        </w:rPr>
        <w:drawing>
          <wp:inline distT="0" distB="0" distL="0" distR="0" wp14:anchorId="30809794" wp14:editId="5043C648">
            <wp:extent cx="4597400" cy="3149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7400" cy="3149600"/>
                    </a:xfrm>
                    <a:prstGeom prst="rect">
                      <a:avLst/>
                    </a:prstGeom>
                  </pic:spPr>
                </pic:pic>
              </a:graphicData>
            </a:graphic>
          </wp:inline>
        </w:drawing>
      </w:r>
    </w:p>
    <w:p w14:paraId="3E1A8CE7" w14:textId="77777777" w:rsidR="0018344B" w:rsidRDefault="0018344B" w:rsidP="0087717B">
      <w:pPr>
        <w:tabs>
          <w:tab w:val="left" w:pos="4640"/>
        </w:tabs>
        <w:rPr>
          <w:color w:val="000000" w:themeColor="text1"/>
        </w:rPr>
      </w:pPr>
    </w:p>
    <w:p w14:paraId="46C90644" w14:textId="48FD61B2" w:rsidR="0087717B" w:rsidRDefault="0087717B" w:rsidP="0087717B">
      <w:pPr>
        <w:tabs>
          <w:tab w:val="left" w:pos="4640"/>
        </w:tabs>
        <w:rPr>
          <w:color w:val="000000" w:themeColor="text1"/>
        </w:rPr>
      </w:pPr>
      <w:r>
        <w:rPr>
          <w:color w:val="000000" w:themeColor="text1"/>
          <w:lang w:val="en"/>
        </w:rPr>
        <w:t xml:space="preserve">Bigram-to-word </w:t>
      </w:r>
      <w:proofErr w:type="spellStart"/>
      <w:r>
        <w:rPr>
          <w:color w:val="000000" w:themeColor="text1"/>
          <w:lang w:val="en"/>
        </w:rPr>
        <w:t>inhibite</w:t>
      </w:r>
      <w:proofErr w:type="spellEnd"/>
      <w:r>
        <w:rPr>
          <w:color w:val="000000" w:themeColor="text1"/>
          <w:lang w:val="en"/>
        </w:rPr>
        <w:t xml:space="preserve">: </w:t>
      </w:r>
      <w:r w:rsidRPr="0087717B">
        <w:rPr>
          <w:color w:val="000000" w:themeColor="text1"/>
          <w:lang w:val="en"/>
        </w:rPr>
        <w:t xml:space="preserve">    comment: the effect is linear (every word receives same inhibition), so the max word does not change. However, effects can occur on which word reaches threshold first. -&gt; high value: words with low threshold and low activations get disadvantaged.</w:t>
      </w:r>
    </w:p>
    <w:p w14:paraId="3B99BBF0" w14:textId="000A6586" w:rsidR="00AD5C4E" w:rsidRPr="002A3203" w:rsidRDefault="002A3203" w:rsidP="0087717B">
      <w:pPr>
        <w:tabs>
          <w:tab w:val="left" w:pos="4640"/>
        </w:tabs>
        <w:rPr>
          <w:color w:val="000000" w:themeColor="text1"/>
        </w:rPr>
      </w:pPr>
      <w:r>
        <w:rPr>
          <w:color w:val="000000" w:themeColor="text1"/>
          <w:lang w:val="en"/>
        </w:rPr>
        <w:t>question</w:t>
      </w:r>
      <w:r w:rsidR="00AD5C4E" w:rsidRPr="00887F76">
        <w:rPr>
          <w:color w:val="000000" w:themeColor="text1"/>
          <w:lang w:val="en"/>
        </w:rPr>
        <w:t>: cumulative activation function?</w:t>
      </w:r>
    </w:p>
    <w:p w14:paraId="4B0C5444" w14:textId="330994FD" w:rsidR="003B2119" w:rsidRPr="002A3203" w:rsidRDefault="003B2119" w:rsidP="0087717B">
      <w:pPr>
        <w:tabs>
          <w:tab w:val="left" w:pos="4640"/>
        </w:tabs>
        <w:rPr>
          <w:color w:val="000000" w:themeColor="text1"/>
        </w:rPr>
      </w:pPr>
    </w:p>
    <w:p w14:paraId="11A5710D" w14:textId="75D9345A" w:rsidR="003B2119" w:rsidRPr="002A3203" w:rsidRDefault="003B2119" w:rsidP="0087717B">
      <w:pPr>
        <w:tabs>
          <w:tab w:val="left" w:pos="4640"/>
        </w:tabs>
        <w:rPr>
          <w:color w:val="70AD47" w:themeColor="accent6"/>
        </w:rPr>
      </w:pPr>
      <w:r w:rsidRPr="00887F76">
        <w:rPr>
          <w:color w:val="70AD47" w:themeColor="accent6"/>
          <w:lang w:val="en"/>
        </w:rPr>
        <w:t>Threshold may be changed: up to 0.6</w:t>
      </w:r>
    </w:p>
    <w:p w14:paraId="28BA60E6" w14:textId="29E56E84" w:rsidR="00174CE0" w:rsidRPr="002A3203" w:rsidRDefault="00AC24B6" w:rsidP="0087717B">
      <w:pPr>
        <w:tabs>
          <w:tab w:val="left" w:pos="4640"/>
        </w:tabs>
        <w:rPr>
          <w:color w:val="000000" w:themeColor="text1"/>
        </w:rPr>
      </w:pPr>
      <w:r w:rsidRPr="00887F76">
        <w:rPr>
          <w:color w:val="000000" w:themeColor="text1"/>
          <w:lang w:val="en"/>
        </w:rPr>
        <w:t>Thresholds of affixes are particularly low</w:t>
      </w:r>
    </w:p>
    <w:p w14:paraId="08746B1C" w14:textId="753DBEE0" w:rsidR="00AC24B6" w:rsidRPr="002A3203" w:rsidRDefault="00AC24B6" w:rsidP="0087717B">
      <w:pPr>
        <w:tabs>
          <w:tab w:val="left" w:pos="4640"/>
        </w:tabs>
        <w:rPr>
          <w:color w:val="000000" w:themeColor="text1"/>
        </w:rPr>
      </w:pPr>
    </w:p>
    <w:p w14:paraId="5CD08FEF" w14:textId="406B5134" w:rsidR="00AC24B6" w:rsidRPr="002A3203" w:rsidRDefault="00AC24B6" w:rsidP="0087717B">
      <w:pPr>
        <w:tabs>
          <w:tab w:val="left" w:pos="4640"/>
        </w:tabs>
        <w:rPr>
          <w:color w:val="000000" w:themeColor="text1"/>
        </w:rPr>
      </w:pPr>
      <w:r w:rsidRPr="00887F76">
        <w:rPr>
          <w:color w:val="000000" w:themeColor="text1"/>
          <w:lang w:val="en"/>
        </w:rPr>
        <w:t>Bigram gap change: lower -&gt; higher contrast</w:t>
      </w:r>
    </w:p>
    <w:p w14:paraId="7016FBFF" w14:textId="3CCE6A1C" w:rsidR="007E6D72" w:rsidRPr="002A3203" w:rsidRDefault="007E6D72" w:rsidP="0087717B">
      <w:pPr>
        <w:tabs>
          <w:tab w:val="left" w:pos="4640"/>
        </w:tabs>
        <w:rPr>
          <w:color w:val="000000" w:themeColor="text1"/>
        </w:rPr>
      </w:pPr>
    </w:p>
    <w:p w14:paraId="3128D174" w14:textId="77777777" w:rsidR="007E6D72" w:rsidRDefault="007E6D72" w:rsidP="007E6D72">
      <w:pPr>
        <w:tabs>
          <w:tab w:val="left" w:pos="4640"/>
        </w:tabs>
        <w:rPr>
          <w:color w:val="000000" w:themeColor="text1"/>
        </w:rPr>
      </w:pPr>
      <w:r>
        <w:rPr>
          <w:color w:val="000000" w:themeColor="text1"/>
          <w:lang w:val="en"/>
        </w:rPr>
        <w:t>To change:</w:t>
      </w:r>
    </w:p>
    <w:p w14:paraId="05F80C5C" w14:textId="77777777" w:rsidR="007E6D72" w:rsidRDefault="007E6D72" w:rsidP="007E6D72">
      <w:pPr>
        <w:tabs>
          <w:tab w:val="left" w:pos="4640"/>
        </w:tabs>
        <w:rPr>
          <w:color w:val="000000" w:themeColor="text1"/>
        </w:rPr>
      </w:pPr>
      <w:proofErr w:type="spellStart"/>
      <w:r>
        <w:rPr>
          <w:color w:val="000000" w:themeColor="text1"/>
          <w:lang w:val="en"/>
        </w:rPr>
        <w:t>Totalcycles</w:t>
      </w:r>
      <w:proofErr w:type="spellEnd"/>
      <w:r>
        <w:rPr>
          <w:color w:val="000000" w:themeColor="text1"/>
          <w:lang w:val="en"/>
        </w:rPr>
        <w:t xml:space="preserve">, </w:t>
      </w:r>
      <w:proofErr w:type="spellStart"/>
      <w:r>
        <w:rPr>
          <w:color w:val="000000" w:themeColor="text1"/>
          <w:lang w:val="en"/>
        </w:rPr>
        <w:t>primecycles</w:t>
      </w:r>
      <w:proofErr w:type="spellEnd"/>
      <w:r>
        <w:rPr>
          <w:color w:val="000000" w:themeColor="text1"/>
          <w:lang w:val="en"/>
        </w:rPr>
        <w:t xml:space="preserve">, </w:t>
      </w:r>
      <w:proofErr w:type="spellStart"/>
      <w:r>
        <w:rPr>
          <w:color w:val="000000" w:themeColor="text1"/>
          <w:lang w:val="en"/>
        </w:rPr>
        <w:t>targetcycles</w:t>
      </w:r>
      <w:proofErr w:type="spellEnd"/>
      <w:r>
        <w:rPr>
          <w:color w:val="000000" w:themeColor="text1"/>
          <w:lang w:val="en"/>
        </w:rPr>
        <w:t xml:space="preserve"> (make dynamic)</w:t>
      </w:r>
    </w:p>
    <w:p w14:paraId="17FEE843" w14:textId="77777777" w:rsidR="007E6D72" w:rsidRDefault="007E6D72" w:rsidP="007E6D72">
      <w:pPr>
        <w:tabs>
          <w:tab w:val="left" w:pos="4640"/>
        </w:tabs>
        <w:rPr>
          <w:color w:val="000000" w:themeColor="text1"/>
        </w:rPr>
      </w:pPr>
      <w:r>
        <w:rPr>
          <w:color w:val="000000" w:themeColor="text1"/>
          <w:lang w:val="en"/>
        </w:rPr>
        <w:t xml:space="preserve">? </w:t>
      </w:r>
      <w:proofErr w:type="spellStart"/>
      <w:r w:rsidRPr="0014657D">
        <w:rPr>
          <w:color w:val="000000" w:themeColor="text1"/>
          <w:lang w:val="en"/>
        </w:rPr>
        <w:t>unitActivations</w:t>
      </w:r>
      <w:proofErr w:type="spellEnd"/>
      <w:r>
        <w:rPr>
          <w:color w:val="000000" w:themeColor="text1"/>
          <w:lang w:val="en"/>
        </w:rPr>
        <w:t xml:space="preserve"> (divided by x?) </w:t>
      </w:r>
    </w:p>
    <w:p w14:paraId="292106B7" w14:textId="77777777" w:rsidR="007E6D72" w:rsidRDefault="007E6D72" w:rsidP="007E6D72">
      <w:pPr>
        <w:tabs>
          <w:tab w:val="left" w:pos="4640"/>
        </w:tabs>
        <w:rPr>
          <w:color w:val="000000" w:themeColor="text1"/>
        </w:rPr>
      </w:pPr>
      <w:proofErr w:type="spellStart"/>
      <w:proofErr w:type="gramStart"/>
      <w:r w:rsidRPr="00007060">
        <w:rPr>
          <w:color w:val="000000" w:themeColor="text1"/>
          <w:lang w:val="en"/>
        </w:rPr>
        <w:t>pm.bigram</w:t>
      </w:r>
      <w:proofErr w:type="gramEnd"/>
      <w:r w:rsidRPr="00007060">
        <w:rPr>
          <w:color w:val="000000" w:themeColor="text1"/>
          <w:lang w:val="en"/>
        </w:rPr>
        <w:t>_to_word_inhibition</w:t>
      </w:r>
      <w:proofErr w:type="spellEnd"/>
    </w:p>
    <w:p w14:paraId="730B730B" w14:textId="77777777" w:rsidR="007E6D72" w:rsidRDefault="007E6D72" w:rsidP="007E6D72">
      <w:pPr>
        <w:tabs>
          <w:tab w:val="left" w:pos="4640"/>
        </w:tabs>
        <w:rPr>
          <w:color w:val="000000" w:themeColor="text1"/>
        </w:rPr>
      </w:pPr>
      <w:proofErr w:type="spellStart"/>
      <w:proofErr w:type="gramStart"/>
      <w:r w:rsidRPr="00521CC9">
        <w:rPr>
          <w:color w:val="000000" w:themeColor="text1"/>
          <w:lang w:val="en"/>
        </w:rPr>
        <w:t>pm.bigram</w:t>
      </w:r>
      <w:proofErr w:type="gramEnd"/>
      <w:r w:rsidRPr="00521CC9">
        <w:rPr>
          <w:color w:val="000000" w:themeColor="text1"/>
          <w:lang w:val="en"/>
        </w:rPr>
        <w:t>_to_word_excitation</w:t>
      </w:r>
      <w:proofErr w:type="spellEnd"/>
    </w:p>
    <w:p w14:paraId="194961AA" w14:textId="77777777" w:rsidR="007E6D72" w:rsidRDefault="007E6D72" w:rsidP="007E6D72">
      <w:pPr>
        <w:tabs>
          <w:tab w:val="left" w:pos="4640"/>
        </w:tabs>
        <w:rPr>
          <w:color w:val="000000" w:themeColor="text1"/>
        </w:rPr>
      </w:pPr>
      <w:proofErr w:type="spellStart"/>
      <w:proofErr w:type="gramStart"/>
      <w:r w:rsidRPr="00521CC9">
        <w:rPr>
          <w:color w:val="000000" w:themeColor="text1"/>
          <w:lang w:val="en"/>
        </w:rPr>
        <w:t>pm.word</w:t>
      </w:r>
      <w:proofErr w:type="gramEnd"/>
      <w:r w:rsidRPr="00521CC9">
        <w:rPr>
          <w:color w:val="000000" w:themeColor="text1"/>
          <w:lang w:val="en"/>
        </w:rPr>
        <w:t>_inhibition</w:t>
      </w:r>
      <w:proofErr w:type="spellEnd"/>
    </w:p>
    <w:p w14:paraId="2F346331" w14:textId="77777777" w:rsidR="007E6D72" w:rsidRDefault="007E6D72" w:rsidP="007E6D72">
      <w:pPr>
        <w:tabs>
          <w:tab w:val="left" w:pos="4640"/>
        </w:tabs>
        <w:rPr>
          <w:color w:val="000000" w:themeColor="text1"/>
        </w:rPr>
      </w:pPr>
      <w:proofErr w:type="spellStart"/>
      <w:proofErr w:type="gramStart"/>
      <w:r>
        <w:rPr>
          <w:color w:val="000000" w:themeColor="text1"/>
          <w:lang w:val="en"/>
        </w:rPr>
        <w:t>pm.decay</w:t>
      </w:r>
      <w:proofErr w:type="spellEnd"/>
      <w:proofErr w:type="gramEnd"/>
    </w:p>
    <w:p w14:paraId="07CE1DA1" w14:textId="77777777" w:rsidR="007E6D72" w:rsidRDefault="007E6D72" w:rsidP="007E6D72">
      <w:pPr>
        <w:tabs>
          <w:tab w:val="left" w:pos="4640"/>
        </w:tabs>
        <w:rPr>
          <w:color w:val="000000" w:themeColor="text1"/>
        </w:rPr>
      </w:pPr>
      <w:r w:rsidRPr="007763E2">
        <w:rPr>
          <w:color w:val="000000" w:themeColor="text1"/>
          <w:lang w:val="en"/>
        </w:rPr>
        <w:t>CYCLE_SIZE</w:t>
      </w:r>
    </w:p>
    <w:p w14:paraId="3E0CE947" w14:textId="105E2243" w:rsidR="00542DBB" w:rsidRPr="002A3203" w:rsidRDefault="00542DBB" w:rsidP="0087717B">
      <w:pPr>
        <w:tabs>
          <w:tab w:val="left" w:pos="4640"/>
        </w:tabs>
        <w:rPr>
          <w:color w:val="70AD47" w:themeColor="accent6"/>
        </w:rPr>
      </w:pPr>
    </w:p>
    <w:p w14:paraId="0655132D" w14:textId="5D3C1B71" w:rsidR="00542DBB" w:rsidRPr="002A3203" w:rsidRDefault="00542DBB" w:rsidP="0087717B">
      <w:pPr>
        <w:tabs>
          <w:tab w:val="left" w:pos="4640"/>
        </w:tabs>
        <w:rPr>
          <w:color w:val="70AD47" w:themeColor="accent6"/>
        </w:rPr>
      </w:pPr>
      <w:r w:rsidRPr="00887F76">
        <w:rPr>
          <w:color w:val="70AD47" w:themeColor="accent6"/>
          <w:lang w:val="en"/>
        </w:rPr>
        <w:t>Remove double frequency</w:t>
      </w:r>
    </w:p>
    <w:p w14:paraId="06F8A0D9" w14:textId="698760EC" w:rsidR="0087717B" w:rsidRPr="002A3203" w:rsidRDefault="0087717B" w:rsidP="0087717B">
      <w:pPr>
        <w:tabs>
          <w:tab w:val="left" w:pos="4640"/>
        </w:tabs>
        <w:rPr>
          <w:color w:val="000000" w:themeColor="text1"/>
        </w:rPr>
      </w:pPr>
      <w:r w:rsidRPr="002A3203">
        <w:rPr>
          <w:color w:val="000000" w:themeColor="text1"/>
        </w:rPr>
        <w:t xml:space="preserve">                  </w:t>
      </w:r>
    </w:p>
    <w:p w14:paraId="21A237D6" w14:textId="69437B80" w:rsidR="002D13FC" w:rsidRPr="002A3203" w:rsidRDefault="002D13FC" w:rsidP="00CB23B5">
      <w:pPr>
        <w:tabs>
          <w:tab w:val="left" w:pos="4640"/>
        </w:tabs>
        <w:rPr>
          <w:color w:val="000000" w:themeColor="text1"/>
        </w:rPr>
      </w:pPr>
    </w:p>
    <w:p w14:paraId="5CE5C161" w14:textId="4DCC0589" w:rsidR="006D4037" w:rsidRPr="002A3203" w:rsidRDefault="006D4037" w:rsidP="00CB23B5">
      <w:pPr>
        <w:tabs>
          <w:tab w:val="left" w:pos="4640"/>
        </w:tabs>
        <w:rPr>
          <w:color w:val="000000" w:themeColor="text1"/>
        </w:rPr>
      </w:pPr>
      <w:r w:rsidRPr="00887F76">
        <w:rPr>
          <w:color w:val="000000" w:themeColor="text1"/>
          <w:lang w:val="en"/>
        </w:rPr>
        <w:t>We need to find a good way for CORNER to activate CORN.</w:t>
      </w:r>
    </w:p>
    <w:p w14:paraId="5D65630B" w14:textId="45E7E3C5" w:rsidR="00C53B51" w:rsidRPr="002A3203" w:rsidRDefault="00C53B51" w:rsidP="00C53B51">
      <w:pPr>
        <w:pStyle w:val="ListParagraph"/>
        <w:numPr>
          <w:ilvl w:val="0"/>
          <w:numId w:val="9"/>
        </w:numPr>
        <w:tabs>
          <w:tab w:val="left" w:pos="4640"/>
        </w:tabs>
        <w:rPr>
          <w:color w:val="000000" w:themeColor="text1"/>
        </w:rPr>
      </w:pPr>
      <w:r w:rsidRPr="00887F76">
        <w:rPr>
          <w:color w:val="000000" w:themeColor="text1"/>
          <w:lang w:val="en"/>
        </w:rPr>
        <w:t>When word in CORN + ER is split, CORN boosts in activation at word level?</w:t>
      </w:r>
    </w:p>
    <w:p w14:paraId="6C19DC53" w14:textId="5583FB7F" w:rsidR="007F522D" w:rsidRPr="007F522D" w:rsidRDefault="007F522D" w:rsidP="007F522D">
      <w:pPr>
        <w:pStyle w:val="ListParagraph"/>
        <w:numPr>
          <w:ilvl w:val="1"/>
          <w:numId w:val="9"/>
        </w:numPr>
        <w:tabs>
          <w:tab w:val="left" w:pos="4640"/>
        </w:tabs>
        <w:rPr>
          <w:color w:val="000000" w:themeColor="text1"/>
          <w:lang w:val="de-CH"/>
        </w:rPr>
      </w:pPr>
      <w:r w:rsidRPr="007F522D">
        <w:rPr>
          <w:color w:val="000000" w:themeColor="text1"/>
          <w:lang w:val="en"/>
        </w:rPr>
        <w:t>You then get the problem</w:t>
      </w:r>
      <w:r w:rsidR="002A3203">
        <w:rPr>
          <w:color w:val="000000" w:themeColor="text1"/>
          <w:lang w:val="en"/>
        </w:rPr>
        <w:t xml:space="preserve"> t</w:t>
      </w:r>
      <w:r>
        <w:rPr>
          <w:color w:val="000000" w:themeColor="text1"/>
          <w:lang w:val="en"/>
        </w:rPr>
        <w:t>hat WRIT+ER will activate the word WRIT, and that does not exist</w:t>
      </w:r>
    </w:p>
    <w:p w14:paraId="362FF633" w14:textId="621D32BE" w:rsidR="00194B2C" w:rsidRPr="00E83080" w:rsidRDefault="00194B2C" w:rsidP="00C53B51">
      <w:pPr>
        <w:pStyle w:val="ListParagraph"/>
        <w:numPr>
          <w:ilvl w:val="0"/>
          <w:numId w:val="9"/>
        </w:numPr>
        <w:tabs>
          <w:tab w:val="left" w:pos="4640"/>
        </w:tabs>
        <w:rPr>
          <w:color w:val="70AD47" w:themeColor="accent6"/>
        </w:rPr>
      </w:pPr>
      <w:r w:rsidRPr="00887F76">
        <w:rPr>
          <w:color w:val="70AD47" w:themeColor="accent6"/>
          <w:lang w:val="en"/>
        </w:rPr>
        <w:t xml:space="preserve">On recognition of affix, lower threshold for lengths of stimulus-affix. </w:t>
      </w:r>
      <w:r w:rsidRPr="00E83080">
        <w:rPr>
          <w:color w:val="70AD47" w:themeColor="accent6"/>
          <w:lang w:val="en"/>
        </w:rPr>
        <w:t xml:space="preserve">For x cycles. </w:t>
      </w:r>
    </w:p>
    <w:p w14:paraId="21EC3788" w14:textId="68A693E4" w:rsidR="007D08AF" w:rsidRDefault="00AF33C2" w:rsidP="00AF33C2">
      <w:pPr>
        <w:pStyle w:val="ListParagraph"/>
        <w:numPr>
          <w:ilvl w:val="0"/>
          <w:numId w:val="9"/>
        </w:numPr>
        <w:tabs>
          <w:tab w:val="left" w:pos="4640"/>
        </w:tabs>
        <w:rPr>
          <w:color w:val="FF0000"/>
          <w:lang w:val="de-CH"/>
        </w:rPr>
      </w:pPr>
      <w:r w:rsidRPr="00AF33C2">
        <w:rPr>
          <w:color w:val="FF0000"/>
          <w:lang w:val="en"/>
        </w:rPr>
        <w:t xml:space="preserve">Alternative: focus </w:t>
      </w:r>
      <w:r w:rsidR="002A3203">
        <w:rPr>
          <w:color w:val="FF0000"/>
          <w:lang w:val="en"/>
        </w:rPr>
        <w:t xml:space="preserve">attention </w:t>
      </w:r>
      <w:r w:rsidRPr="00AF33C2">
        <w:rPr>
          <w:color w:val="FF0000"/>
          <w:lang w:val="en"/>
        </w:rPr>
        <w:t>more on the</w:t>
      </w:r>
      <w:r w:rsidR="002A3203">
        <w:rPr>
          <w:color w:val="FF0000"/>
          <w:lang w:val="en"/>
        </w:rPr>
        <w:t xml:space="preserve"> </w:t>
      </w:r>
      <w:r>
        <w:rPr>
          <w:color w:val="FF0000"/>
          <w:lang w:val="en"/>
        </w:rPr>
        <w:t>side opposite affix? Then you do not get the effect that all non-related 4 letter words also become active.</w:t>
      </w:r>
    </w:p>
    <w:p w14:paraId="0D36479F" w14:textId="133CCE34" w:rsidR="00AF33C2" w:rsidRPr="002A3203" w:rsidRDefault="00AF33C2" w:rsidP="00EC0B28">
      <w:pPr>
        <w:pStyle w:val="ListParagraph"/>
        <w:numPr>
          <w:ilvl w:val="0"/>
          <w:numId w:val="9"/>
        </w:numPr>
        <w:tabs>
          <w:tab w:val="left" w:pos="4640"/>
        </w:tabs>
        <w:rPr>
          <w:color w:val="000000" w:themeColor="text1"/>
        </w:rPr>
      </w:pPr>
      <w:r w:rsidRPr="00887F76">
        <w:rPr>
          <w:color w:val="FF0000"/>
          <w:lang w:val="en"/>
        </w:rPr>
        <w:t xml:space="preserve">Alternative 2: Activate bigrams specifically from the </w:t>
      </w:r>
      <w:r w:rsidR="002A3203">
        <w:rPr>
          <w:color w:val="FF0000"/>
          <w:lang w:val="en"/>
        </w:rPr>
        <w:t>stem</w:t>
      </w:r>
      <w:r w:rsidRPr="00887F76">
        <w:rPr>
          <w:color w:val="FF0000"/>
          <w:lang w:val="en"/>
        </w:rPr>
        <w:t xml:space="preserve">. </w:t>
      </w:r>
      <w:proofErr w:type="gramStart"/>
      <w:r w:rsidR="00EC0B28" w:rsidRPr="00EC0B28">
        <w:rPr>
          <w:color w:val="FF0000"/>
          <w:lang w:val="en"/>
        </w:rPr>
        <w:t>So</w:t>
      </w:r>
      <w:proofErr w:type="gramEnd"/>
      <w:r w:rsidR="00EC0B28" w:rsidRPr="00EC0B28">
        <w:rPr>
          <w:color w:val="FF0000"/>
          <w:lang w:val="en"/>
        </w:rPr>
        <w:t xml:space="preserve"> reactivate all bigrams without the letter</w:t>
      </w:r>
      <w:r w:rsidR="00E83080">
        <w:rPr>
          <w:color w:val="FF0000"/>
          <w:lang w:val="en"/>
        </w:rPr>
        <w:t xml:space="preserve">s </w:t>
      </w:r>
      <w:r w:rsidR="00EC0B28" w:rsidRPr="00EC0B28">
        <w:rPr>
          <w:color w:val="FF0000"/>
          <w:lang w:val="en"/>
        </w:rPr>
        <w:t>of the ste</w:t>
      </w:r>
      <w:r w:rsidR="00EC0B28">
        <w:rPr>
          <w:color w:val="FF0000"/>
          <w:lang w:val="en"/>
        </w:rPr>
        <w:t xml:space="preserve">m? (aka. </w:t>
      </w:r>
      <w:r>
        <w:rPr>
          <w:lang w:val="en"/>
        </w:rPr>
        <w:t xml:space="preserve"> </w:t>
      </w:r>
      <w:r w:rsidR="00EC0B28" w:rsidRPr="00C53B51">
        <w:rPr>
          <w:color w:val="000000" w:themeColor="text1"/>
          <w:lang w:val="en"/>
        </w:rPr>
        <w:t xml:space="preserve">When word in CORN + ER is split, stimulus of CORN and ER twice as salient? </w:t>
      </w:r>
      <w:r>
        <w:rPr>
          <w:lang w:val="en"/>
        </w:rPr>
        <w:t xml:space="preserve"> </w:t>
      </w:r>
      <w:r w:rsidR="00EC0B28" w:rsidRPr="00887F76">
        <w:rPr>
          <w:color w:val="000000" w:themeColor="text1"/>
          <w:lang w:val="en"/>
        </w:rPr>
        <w:t>So, increase excitation specifically for those bigrams? -&gt; CORN activation at bigram level)</w:t>
      </w:r>
    </w:p>
    <w:p w14:paraId="4BB09D8E" w14:textId="77777777" w:rsidR="00E83080" w:rsidRPr="002A3203" w:rsidRDefault="00E83080" w:rsidP="002A3203">
      <w:pPr>
        <w:pStyle w:val="ListParagraph"/>
        <w:tabs>
          <w:tab w:val="left" w:pos="4640"/>
        </w:tabs>
        <w:rPr>
          <w:color w:val="000000" w:themeColor="text1"/>
        </w:rPr>
      </w:pPr>
    </w:p>
    <w:p w14:paraId="7D13DAE6" w14:textId="19848548" w:rsidR="006D4037" w:rsidRPr="007F522D" w:rsidRDefault="006D4037" w:rsidP="006D4037">
      <w:pPr>
        <w:pStyle w:val="ListParagraph"/>
        <w:numPr>
          <w:ilvl w:val="0"/>
          <w:numId w:val="9"/>
        </w:numPr>
        <w:tabs>
          <w:tab w:val="left" w:pos="4640"/>
        </w:tabs>
        <w:rPr>
          <w:color w:val="000000" w:themeColor="text1"/>
        </w:rPr>
      </w:pPr>
      <w:r w:rsidRPr="00887F76">
        <w:rPr>
          <w:color w:val="000000" w:themeColor="text1"/>
          <w:lang w:val="en"/>
        </w:rPr>
        <w:t xml:space="preserve">When word in CORN + ER is split, no more inhibition of CORNER on CORN? </w:t>
      </w:r>
      <w:r w:rsidR="007F522D" w:rsidRPr="007F522D">
        <w:rPr>
          <w:color w:val="000000" w:themeColor="text1"/>
          <w:lang w:val="en"/>
        </w:rPr>
        <w:t xml:space="preserve"> Or, </w:t>
      </w:r>
      <w:r w:rsidR="007F522D">
        <w:rPr>
          <w:color w:val="000000" w:themeColor="text1"/>
          <w:lang w:val="en"/>
        </w:rPr>
        <w:t>inhibiting the word CORNER on 0 for everything?</w:t>
      </w:r>
    </w:p>
    <w:p w14:paraId="11CF1665" w14:textId="1D96BE1B" w:rsidR="009264FA" w:rsidRPr="007F522D" w:rsidRDefault="009264FA" w:rsidP="009264FA">
      <w:pPr>
        <w:pStyle w:val="ListParagraph"/>
        <w:numPr>
          <w:ilvl w:val="0"/>
          <w:numId w:val="9"/>
        </w:numPr>
        <w:tabs>
          <w:tab w:val="left" w:pos="4640"/>
        </w:tabs>
        <w:rPr>
          <w:color w:val="000000" w:themeColor="text1"/>
        </w:rPr>
      </w:pPr>
      <w:r w:rsidRPr="00887F76">
        <w:rPr>
          <w:color w:val="000000" w:themeColor="text1"/>
          <w:lang w:val="en"/>
        </w:rPr>
        <w:t>«</w:t>
      </w:r>
      <w:r w:rsidRPr="0037654C">
        <w:rPr>
          <w:b/>
          <w:color w:val="000000" w:themeColor="text1"/>
          <w:lang w:val="en"/>
        </w:rPr>
        <w:t>Morphological decomposition based on the analysis of orthography</w:t>
      </w:r>
      <w:r w:rsidRPr="00887F76">
        <w:rPr>
          <w:b/>
          <w:color w:val="000000" w:themeColor="text1"/>
          <w:lang w:val="en"/>
        </w:rPr>
        <w:t xml:space="preserve">": </w:t>
      </w:r>
      <w:r w:rsidRPr="00887F76">
        <w:rPr>
          <w:color w:val="000000" w:themeColor="text1"/>
          <w:lang w:val="en"/>
        </w:rPr>
        <w:t xml:space="preserve">Each affix is accompanied by a group of </w:t>
      </w:r>
      <w:r w:rsidR="002A3203">
        <w:rPr>
          <w:color w:val="000000" w:themeColor="text1"/>
          <w:lang w:val="en"/>
        </w:rPr>
        <w:t>stems</w:t>
      </w:r>
      <w:r w:rsidRPr="00887F76">
        <w:rPr>
          <w:color w:val="000000" w:themeColor="text1"/>
          <w:lang w:val="en"/>
        </w:rPr>
        <w:t xml:space="preserve"> that often occur with it. Recognizing an affix, primes all those words (perhaps overlap with active bigrams) &gt; allows for additional activation of those words. </w:t>
      </w:r>
      <w:r>
        <w:rPr>
          <w:color w:val="000000" w:themeColor="text1"/>
          <w:lang w:val="en"/>
        </w:rPr>
        <w:t>An extra (large) assumption</w:t>
      </w:r>
    </w:p>
    <w:p w14:paraId="4A4025DF" w14:textId="3B07D672" w:rsidR="007F522D" w:rsidRPr="002A3203" w:rsidRDefault="007F522D" w:rsidP="007F522D">
      <w:pPr>
        <w:pStyle w:val="ListParagraph"/>
        <w:numPr>
          <w:ilvl w:val="1"/>
          <w:numId w:val="9"/>
        </w:numPr>
        <w:tabs>
          <w:tab w:val="left" w:pos="4640"/>
        </w:tabs>
        <w:rPr>
          <w:color w:val="000000" w:themeColor="text1"/>
        </w:rPr>
      </w:pPr>
      <w:r w:rsidRPr="007F522D">
        <w:rPr>
          <w:color w:val="000000" w:themeColor="text1"/>
          <w:lang w:val="en"/>
        </w:rPr>
        <w:t>No this</w:t>
      </w:r>
      <w:r>
        <w:rPr>
          <w:color w:val="000000" w:themeColor="text1"/>
          <w:lang w:val="en"/>
        </w:rPr>
        <w:t xml:space="preserve"> is</w:t>
      </w:r>
      <w:r w:rsidR="002A3203">
        <w:rPr>
          <w:color w:val="000000" w:themeColor="text1"/>
          <w:lang w:val="en"/>
        </w:rPr>
        <w:t xml:space="preserve"> </w:t>
      </w:r>
      <w:r w:rsidRPr="007F522D">
        <w:rPr>
          <w:color w:val="000000" w:themeColor="text1"/>
          <w:lang w:val="en"/>
        </w:rPr>
        <w:t>already not working.</w:t>
      </w:r>
    </w:p>
    <w:p w14:paraId="6C571DDD" w14:textId="77777777" w:rsidR="00275D48" w:rsidRPr="002A3203" w:rsidRDefault="00275D48" w:rsidP="002A3203">
      <w:pPr>
        <w:pStyle w:val="ListParagraph"/>
        <w:tabs>
          <w:tab w:val="left" w:pos="4640"/>
        </w:tabs>
        <w:rPr>
          <w:color w:val="000000" w:themeColor="text1"/>
        </w:rPr>
      </w:pPr>
    </w:p>
    <w:p w14:paraId="31948231" w14:textId="4A10DCCF" w:rsidR="00192FE2" w:rsidRPr="002A3203" w:rsidRDefault="00192FE2" w:rsidP="009264FA">
      <w:pPr>
        <w:pStyle w:val="ListParagraph"/>
        <w:numPr>
          <w:ilvl w:val="0"/>
          <w:numId w:val="9"/>
        </w:numPr>
        <w:tabs>
          <w:tab w:val="left" w:pos="4640"/>
        </w:tabs>
        <w:rPr>
          <w:color w:val="000000" w:themeColor="text1"/>
        </w:rPr>
      </w:pPr>
      <w:r w:rsidRPr="00887F76">
        <w:rPr>
          <w:color w:val="000000" w:themeColor="text1"/>
          <w:lang w:val="en"/>
        </w:rPr>
        <w:t>Recognizing affix makes the affix 'invisible' - &gt; prime and target match 100%?</w:t>
      </w:r>
    </w:p>
    <w:p w14:paraId="03F3D6A8" w14:textId="1C870F2A" w:rsidR="00043C9E" w:rsidRPr="002A3203" w:rsidRDefault="00043C9E" w:rsidP="009264FA">
      <w:pPr>
        <w:pStyle w:val="ListParagraph"/>
        <w:numPr>
          <w:ilvl w:val="0"/>
          <w:numId w:val="9"/>
        </w:numPr>
        <w:tabs>
          <w:tab w:val="left" w:pos="4640"/>
        </w:tabs>
        <w:rPr>
          <w:color w:val="000000" w:themeColor="text1"/>
        </w:rPr>
      </w:pPr>
      <w:r w:rsidRPr="00043C9E">
        <w:rPr>
          <w:color w:val="000000" w:themeColor="text1"/>
          <w:lang w:val="en"/>
        </w:rPr>
        <w:t>Reduce inhibition between CORNER and CORN (</w:t>
      </w:r>
      <w:r w:rsidR="0080500C">
        <w:rPr>
          <w:color w:val="000000" w:themeColor="text1"/>
          <w:lang w:val="en"/>
        </w:rPr>
        <w:t xml:space="preserve">since the beginning). So, all </w:t>
      </w:r>
      <w:r w:rsidR="00B30450">
        <w:rPr>
          <w:color w:val="000000" w:themeColor="text1"/>
          <w:lang w:val="en"/>
        </w:rPr>
        <w:t xml:space="preserve">words with affixes have no inhibition on their </w:t>
      </w:r>
      <w:r w:rsidR="002A3203">
        <w:rPr>
          <w:color w:val="000000" w:themeColor="text1"/>
          <w:lang w:val="en"/>
        </w:rPr>
        <w:t>stem</w:t>
      </w:r>
      <w:r w:rsidR="00B30450">
        <w:rPr>
          <w:color w:val="000000" w:themeColor="text1"/>
          <w:lang w:val="en"/>
        </w:rPr>
        <w:t xml:space="preserve">. </w:t>
      </w:r>
    </w:p>
    <w:p w14:paraId="5C4547F7" w14:textId="4D058616" w:rsidR="00B30450" w:rsidRPr="002A3203" w:rsidRDefault="00B30450" w:rsidP="00B30450">
      <w:pPr>
        <w:pStyle w:val="ListParagraph"/>
        <w:numPr>
          <w:ilvl w:val="1"/>
          <w:numId w:val="9"/>
        </w:numPr>
        <w:tabs>
          <w:tab w:val="left" w:pos="4640"/>
        </w:tabs>
        <w:rPr>
          <w:color w:val="000000" w:themeColor="text1"/>
        </w:rPr>
      </w:pPr>
      <w:r w:rsidRPr="00B30450">
        <w:rPr>
          <w:color w:val="000000" w:themeColor="text1"/>
          <w:lang w:val="en"/>
        </w:rPr>
        <w:t>But, what about</w:t>
      </w:r>
      <w:r w:rsidR="002A3203">
        <w:rPr>
          <w:color w:val="000000" w:themeColor="text1"/>
          <w:lang w:val="en"/>
        </w:rPr>
        <w:t xml:space="preserve"> </w:t>
      </w:r>
      <w:r>
        <w:rPr>
          <w:color w:val="000000" w:themeColor="text1"/>
          <w:lang w:val="en"/>
        </w:rPr>
        <w:t xml:space="preserve">affixed words that don't exactly have a </w:t>
      </w:r>
      <w:r w:rsidR="002A3203">
        <w:rPr>
          <w:color w:val="000000" w:themeColor="text1"/>
          <w:lang w:val="en"/>
        </w:rPr>
        <w:t>stem</w:t>
      </w:r>
      <w:r>
        <w:rPr>
          <w:color w:val="000000" w:themeColor="text1"/>
          <w:lang w:val="en"/>
        </w:rPr>
        <w:t xml:space="preserve"> (RELATE-RELATABLE):</w:t>
      </w:r>
      <w:r w:rsidR="002A3203">
        <w:rPr>
          <w:color w:val="000000" w:themeColor="text1"/>
          <w:lang w:val="en"/>
        </w:rPr>
        <w:t xml:space="preserve"> </w:t>
      </w:r>
      <w:r w:rsidR="00275D48">
        <w:rPr>
          <w:color w:val="000000" w:themeColor="text1"/>
          <w:lang w:val="en"/>
        </w:rPr>
        <w:t xml:space="preserve">if you search for RELAT, you won't find anything. </w:t>
      </w:r>
    </w:p>
    <w:p w14:paraId="42DD6D45" w14:textId="2AC43B22" w:rsidR="00275D48" w:rsidRPr="002A3203" w:rsidRDefault="00275D48" w:rsidP="00B30450">
      <w:pPr>
        <w:pStyle w:val="ListParagraph"/>
        <w:numPr>
          <w:ilvl w:val="1"/>
          <w:numId w:val="9"/>
        </w:numPr>
        <w:tabs>
          <w:tab w:val="left" w:pos="4640"/>
        </w:tabs>
        <w:rPr>
          <w:color w:val="000000" w:themeColor="text1"/>
        </w:rPr>
      </w:pPr>
      <w:r>
        <w:rPr>
          <w:color w:val="000000" w:themeColor="text1"/>
          <w:lang w:val="en"/>
        </w:rPr>
        <w:t xml:space="preserve">Words you don't know? MILKEN-MILK. </w:t>
      </w:r>
      <w:r w:rsidR="00936422">
        <w:rPr>
          <w:color w:val="000000" w:themeColor="text1"/>
          <w:lang w:val="en"/>
        </w:rPr>
        <w:t xml:space="preserve">Or even SARB-SARBY. </w:t>
      </w:r>
      <w:r>
        <w:rPr>
          <w:lang w:val="en"/>
        </w:rPr>
        <w:t xml:space="preserve"> </w:t>
      </w:r>
      <w:r>
        <w:rPr>
          <w:color w:val="000000" w:themeColor="text1"/>
          <w:lang w:val="en"/>
        </w:rPr>
        <w:t>Do you expect priming? Inhibition has been learned, but is that realistic with a word you don't recognize?</w:t>
      </w:r>
    </w:p>
    <w:p w14:paraId="16EE4BFD" w14:textId="4C8E923D" w:rsidR="00936422" w:rsidRDefault="00936422" w:rsidP="009264FA">
      <w:pPr>
        <w:tabs>
          <w:tab w:val="left" w:pos="4640"/>
        </w:tabs>
        <w:rPr>
          <w:color w:val="000000" w:themeColor="text1"/>
          <w:lang w:val="de-CH"/>
        </w:rPr>
      </w:pPr>
      <w:r>
        <w:rPr>
          <w:color w:val="000000" w:themeColor="text1"/>
          <w:lang w:val="en"/>
        </w:rPr>
        <w:lastRenderedPageBreak/>
        <w:t xml:space="preserve">2 Theories: 1. There is a mechanism that recognizes </w:t>
      </w:r>
      <w:r w:rsidR="002A3203">
        <w:rPr>
          <w:color w:val="000000" w:themeColor="text1"/>
          <w:lang w:val="en"/>
        </w:rPr>
        <w:t>automatic</w:t>
      </w:r>
      <w:r>
        <w:rPr>
          <w:color w:val="000000" w:themeColor="text1"/>
          <w:lang w:val="en"/>
        </w:rPr>
        <w:t xml:space="preserve"> affix and par</w:t>
      </w:r>
      <w:r w:rsidR="002A3203">
        <w:rPr>
          <w:color w:val="000000" w:themeColor="text1"/>
          <w:lang w:val="en"/>
        </w:rPr>
        <w:t>s</w:t>
      </w:r>
      <w:r>
        <w:rPr>
          <w:color w:val="000000" w:themeColor="text1"/>
          <w:lang w:val="en"/>
        </w:rPr>
        <w:t xml:space="preserve">es -&gt; in this case you also expect a difference in words that you do not know. MILKEN will prime more than MILKEW. 2. No, you learn manually between each known word and his </w:t>
      </w:r>
      <w:r w:rsidR="002A3203">
        <w:rPr>
          <w:color w:val="000000" w:themeColor="text1"/>
          <w:lang w:val="en"/>
        </w:rPr>
        <w:t>stem</w:t>
      </w:r>
      <w:r>
        <w:rPr>
          <w:color w:val="000000" w:themeColor="text1"/>
          <w:lang w:val="en"/>
        </w:rPr>
        <w:t xml:space="preserve">, that they should not be in competition with each other. In that case, CORNER will prime, but MILKEN will not. </w:t>
      </w:r>
    </w:p>
    <w:p w14:paraId="66BCCBAC" w14:textId="77777777" w:rsidR="00936422" w:rsidRDefault="00936422" w:rsidP="009264FA">
      <w:pPr>
        <w:tabs>
          <w:tab w:val="left" w:pos="4640"/>
        </w:tabs>
        <w:rPr>
          <w:color w:val="000000" w:themeColor="text1"/>
          <w:lang w:val="de-CH"/>
        </w:rPr>
      </w:pPr>
    </w:p>
    <w:p w14:paraId="398DB030" w14:textId="31C6A77C" w:rsidR="00936422" w:rsidRPr="00887F76" w:rsidRDefault="002A3203" w:rsidP="009264FA">
      <w:pPr>
        <w:tabs>
          <w:tab w:val="left" w:pos="4640"/>
        </w:tabs>
        <w:rPr>
          <w:color w:val="000000" w:themeColor="text1"/>
          <w:lang w:val="de-CH"/>
        </w:rPr>
      </w:pPr>
      <w:hyperlink r:id="rId6" w:history="1">
        <w:r w:rsidR="00936422" w:rsidRPr="00887F76">
          <w:rPr>
            <w:rStyle w:val="Hyperlink"/>
            <w:lang w:val="en"/>
          </w:rPr>
          <w:t>https://doi.org/10.1177/1747021819896766</w:t>
        </w:r>
      </w:hyperlink>
      <w:r w:rsidR="00936422" w:rsidRPr="00887F76">
        <w:rPr>
          <w:color w:val="000000" w:themeColor="text1"/>
          <w:lang w:val="en"/>
        </w:rPr>
        <w:t>: no priming for affix vs non-affix nonwords.</w:t>
      </w:r>
    </w:p>
    <w:p w14:paraId="2D140103" w14:textId="73779612" w:rsidR="00936422" w:rsidRPr="00887F76" w:rsidRDefault="00936422" w:rsidP="009264FA">
      <w:pPr>
        <w:tabs>
          <w:tab w:val="left" w:pos="4640"/>
        </w:tabs>
        <w:rPr>
          <w:color w:val="000000" w:themeColor="text1"/>
          <w:lang w:val="de-CH"/>
        </w:rPr>
      </w:pPr>
    </w:p>
    <w:p w14:paraId="4DC52367" w14:textId="1EEC11CB" w:rsidR="00936422" w:rsidRPr="00887F76" w:rsidRDefault="00936422" w:rsidP="009264FA">
      <w:pPr>
        <w:tabs>
          <w:tab w:val="left" w:pos="4640"/>
        </w:tabs>
        <w:rPr>
          <w:color w:val="000000" w:themeColor="text1"/>
          <w:lang w:val="de-CH"/>
        </w:rPr>
      </w:pPr>
    </w:p>
    <w:p w14:paraId="61735762" w14:textId="6ED753B6" w:rsidR="00936422" w:rsidRPr="002A3203" w:rsidRDefault="002A3203" w:rsidP="009264FA">
      <w:pPr>
        <w:tabs>
          <w:tab w:val="left" w:pos="4640"/>
        </w:tabs>
        <w:rPr>
          <w:color w:val="000000" w:themeColor="text1"/>
        </w:rPr>
      </w:pPr>
      <w:hyperlink r:id="rId7" w:history="1">
        <w:r w:rsidR="00936422" w:rsidRPr="007737CA">
          <w:rPr>
            <w:rStyle w:val="Hyperlink"/>
            <w:lang w:val="en"/>
          </w:rPr>
          <w:t>https://link.springer.com/article/10.3758/s13423-011-0120-y</w:t>
        </w:r>
      </w:hyperlink>
      <w:r w:rsidR="00936422">
        <w:rPr>
          <w:color w:val="000000" w:themeColor="text1"/>
          <w:lang w:val="en"/>
        </w:rPr>
        <w:t xml:space="preserve">: priming for affixed nonwords, but not non-affixed nonwords!! </w:t>
      </w:r>
      <w:r w:rsidR="00651A29">
        <w:rPr>
          <w:lang w:val="en"/>
        </w:rPr>
        <w:t xml:space="preserve"> </w:t>
      </w:r>
      <w:r w:rsidR="00936422" w:rsidRPr="00887F76">
        <w:rPr>
          <w:color w:val="000000" w:themeColor="text1"/>
          <w:lang w:val="en"/>
        </w:rPr>
        <w:t>(40ms prime)</w:t>
      </w:r>
    </w:p>
    <w:p w14:paraId="07BD529F" w14:textId="77777777" w:rsidR="00936422" w:rsidRPr="002A3203" w:rsidRDefault="00936422" w:rsidP="009264FA">
      <w:pPr>
        <w:tabs>
          <w:tab w:val="left" w:pos="4640"/>
        </w:tabs>
        <w:rPr>
          <w:color w:val="000000" w:themeColor="text1"/>
        </w:rPr>
      </w:pPr>
    </w:p>
    <w:p w14:paraId="3A527543" w14:textId="76C2C6BA" w:rsidR="009264FA" w:rsidRPr="00043C9E" w:rsidRDefault="00936422" w:rsidP="009264FA">
      <w:pPr>
        <w:tabs>
          <w:tab w:val="left" w:pos="4640"/>
        </w:tabs>
        <w:rPr>
          <w:color w:val="000000" w:themeColor="text1"/>
          <w:lang w:val="de-CH"/>
        </w:rPr>
      </w:pPr>
      <w:r>
        <w:rPr>
          <w:color w:val="000000" w:themeColor="text1"/>
          <w:lang w:val="en"/>
        </w:rPr>
        <w:t xml:space="preserve">If you decide to make the inhibition matrix 0 for words like CORNER-CORN, the model will work, but how do we interpret this? You don't learn to inhibit the </w:t>
      </w:r>
      <w:r w:rsidR="002A3203">
        <w:rPr>
          <w:color w:val="000000" w:themeColor="text1"/>
          <w:lang w:val="en"/>
        </w:rPr>
        <w:t>stem</w:t>
      </w:r>
      <w:r>
        <w:rPr>
          <w:color w:val="000000" w:themeColor="text1"/>
          <w:lang w:val="en"/>
        </w:rPr>
        <w:t xml:space="preserve"> for each pair, even if the </w:t>
      </w:r>
      <w:r w:rsidR="002A3203">
        <w:rPr>
          <w:color w:val="000000" w:themeColor="text1"/>
          <w:lang w:val="en"/>
        </w:rPr>
        <w:t>stem</w:t>
      </w:r>
      <w:r>
        <w:rPr>
          <w:color w:val="000000" w:themeColor="text1"/>
          <w:lang w:val="en"/>
        </w:rPr>
        <w:t xml:space="preserve"> has nothing to do with it? Nothing happens "mechanically" anymore that takes care of the priming effects, but everything depends on the matrix, which we build by hand. </w:t>
      </w:r>
    </w:p>
    <w:p w14:paraId="4F837A10" w14:textId="68D314C1" w:rsidR="009264FA" w:rsidRPr="00043C9E" w:rsidRDefault="009264FA" w:rsidP="009264FA">
      <w:pPr>
        <w:tabs>
          <w:tab w:val="left" w:pos="4640"/>
        </w:tabs>
        <w:rPr>
          <w:color w:val="000000" w:themeColor="text1"/>
          <w:lang w:val="de-CH"/>
        </w:rPr>
      </w:pPr>
    </w:p>
    <w:p w14:paraId="04D00E01" w14:textId="18FFF5F5" w:rsidR="00B118F0" w:rsidRPr="002A3203" w:rsidRDefault="00B118F0" w:rsidP="009264FA">
      <w:pPr>
        <w:tabs>
          <w:tab w:val="left" w:pos="4640"/>
        </w:tabs>
        <w:rPr>
          <w:color w:val="000000" w:themeColor="text1"/>
        </w:rPr>
      </w:pPr>
      <w:r w:rsidRPr="00887F76">
        <w:rPr>
          <w:color w:val="000000" w:themeColor="text1"/>
          <w:lang w:val="en"/>
        </w:rPr>
        <w:t>Non-primed and primed reaction times closer together: you want the priming of related prime to be canceled by word2word inhibition, and then saved by special affix system: see point 4 in red above.</w:t>
      </w:r>
    </w:p>
    <w:p w14:paraId="166C5A9D" w14:textId="77777777" w:rsidR="007D08AF" w:rsidRDefault="007D08AF" w:rsidP="009264FA">
      <w:pPr>
        <w:tabs>
          <w:tab w:val="left" w:pos="4640"/>
        </w:tabs>
        <w:rPr>
          <w:color w:val="000000" w:themeColor="text1"/>
          <w:lang w:val="de-CH"/>
        </w:rPr>
      </w:pPr>
    </w:p>
    <w:p w14:paraId="676A3A46" w14:textId="106F3C63" w:rsidR="00D51918" w:rsidRDefault="00D51918" w:rsidP="009264FA">
      <w:pPr>
        <w:tabs>
          <w:tab w:val="left" w:pos="4640"/>
        </w:tabs>
        <w:rPr>
          <w:color w:val="000000" w:themeColor="text1"/>
          <w:lang w:val="de-CH"/>
        </w:rPr>
      </w:pPr>
      <w:r w:rsidRPr="00D51918">
        <w:rPr>
          <w:color w:val="000000" w:themeColor="text1"/>
          <w:lang w:val="en"/>
        </w:rPr>
        <w:t xml:space="preserve">It is still very useful if we make the time span </w:t>
      </w:r>
      <w:proofErr w:type="spellStart"/>
      <w:r w:rsidRPr="00D51918">
        <w:rPr>
          <w:color w:val="000000" w:themeColor="text1"/>
          <w:lang w:val="en"/>
        </w:rPr>
        <w:t>short</w:t>
      </w:r>
      <w:r>
        <w:rPr>
          <w:color w:val="000000" w:themeColor="text1"/>
          <w:lang w:val="en"/>
        </w:rPr>
        <w:t>r</w:t>
      </w:r>
      <w:proofErr w:type="spellEnd"/>
      <w:r>
        <w:rPr>
          <w:color w:val="000000" w:themeColor="text1"/>
          <w:lang w:val="en"/>
        </w:rPr>
        <w:t>:</w:t>
      </w:r>
    </w:p>
    <w:p w14:paraId="5A33A570" w14:textId="30B0BFBA" w:rsidR="00D51918" w:rsidRDefault="00D51918" w:rsidP="00D51918">
      <w:pPr>
        <w:pStyle w:val="ListParagraph"/>
        <w:numPr>
          <w:ilvl w:val="0"/>
          <w:numId w:val="6"/>
        </w:numPr>
        <w:tabs>
          <w:tab w:val="left" w:pos="4640"/>
        </w:tabs>
        <w:rPr>
          <w:color w:val="000000" w:themeColor="text1"/>
          <w:lang w:val="de-CH"/>
        </w:rPr>
      </w:pPr>
      <w:r>
        <w:rPr>
          <w:color w:val="000000" w:themeColor="text1"/>
          <w:lang w:val="en"/>
        </w:rPr>
        <w:t>In more than 2 cycles it is easier to model complex effects</w:t>
      </w:r>
    </w:p>
    <w:p w14:paraId="6DA61B5C" w14:textId="046C246F" w:rsidR="00D51918" w:rsidRDefault="00D51918" w:rsidP="00D51918">
      <w:pPr>
        <w:pStyle w:val="ListParagraph"/>
        <w:numPr>
          <w:ilvl w:val="0"/>
          <w:numId w:val="6"/>
        </w:numPr>
        <w:tabs>
          <w:tab w:val="left" w:pos="4640"/>
        </w:tabs>
        <w:rPr>
          <w:color w:val="000000" w:themeColor="text1"/>
        </w:rPr>
      </w:pPr>
      <w:r w:rsidRPr="00887F76">
        <w:rPr>
          <w:color w:val="000000" w:themeColor="text1"/>
          <w:lang w:val="en"/>
        </w:rPr>
        <w:t xml:space="preserve">At the moment it is often cycle 2: recognize affix, cycle 3: recognize word. </w:t>
      </w:r>
      <w:r w:rsidR="002A3203">
        <w:rPr>
          <w:color w:val="000000" w:themeColor="text1"/>
          <w:lang w:val="en"/>
        </w:rPr>
        <w:t>Little</w:t>
      </w:r>
      <w:r>
        <w:rPr>
          <w:color w:val="000000" w:themeColor="text1"/>
          <w:lang w:val="en"/>
        </w:rPr>
        <w:t xml:space="preserve"> resolution in score differences.</w:t>
      </w:r>
    </w:p>
    <w:p w14:paraId="6D7EBD97" w14:textId="196321D8" w:rsidR="007D08AF" w:rsidRPr="002A3203" w:rsidRDefault="007D08AF" w:rsidP="007D08AF">
      <w:pPr>
        <w:pStyle w:val="ListParagraph"/>
        <w:numPr>
          <w:ilvl w:val="1"/>
          <w:numId w:val="6"/>
        </w:numPr>
        <w:tabs>
          <w:tab w:val="left" w:pos="4640"/>
        </w:tabs>
        <w:rPr>
          <w:color w:val="000000" w:themeColor="text1"/>
        </w:rPr>
      </w:pPr>
      <w:r w:rsidRPr="007D08AF">
        <w:rPr>
          <w:color w:val="000000" w:themeColor="text1"/>
          <w:lang w:val="en"/>
        </w:rPr>
        <w:t xml:space="preserve">Doesn't matter, because how we design the affix system now implies that affix only </w:t>
      </w:r>
      <w:r w:rsidR="002A3203">
        <w:rPr>
          <w:color w:val="000000" w:themeColor="text1"/>
          <w:lang w:val="en"/>
        </w:rPr>
        <w:t>exists</w:t>
      </w:r>
      <w:r w:rsidRPr="007D08AF">
        <w:rPr>
          <w:color w:val="000000" w:themeColor="text1"/>
          <w:lang w:val="en"/>
        </w:rPr>
        <w:t xml:space="preserve"> to be recognized, and then all words become </w:t>
      </w:r>
      <w:r>
        <w:rPr>
          <w:color w:val="000000" w:themeColor="text1"/>
          <w:lang w:val="en"/>
        </w:rPr>
        <w:t xml:space="preserve">lower threshold. </w:t>
      </w:r>
      <w:r>
        <w:rPr>
          <w:lang w:val="en"/>
        </w:rPr>
        <w:t xml:space="preserve"> </w:t>
      </w:r>
      <w:r w:rsidRPr="00887F76">
        <w:rPr>
          <w:color w:val="000000" w:themeColor="text1"/>
          <w:lang w:val="en"/>
        </w:rPr>
        <w:t xml:space="preserve">So that effect will happen regardless of whether the prime is still in the picture or not. </w:t>
      </w:r>
    </w:p>
    <w:p w14:paraId="7ECB5B03" w14:textId="77777777" w:rsidR="00285A3D" w:rsidRPr="002A3203" w:rsidRDefault="00285A3D" w:rsidP="00285A3D">
      <w:pPr>
        <w:pStyle w:val="ListParagraph"/>
        <w:tabs>
          <w:tab w:val="left" w:pos="4640"/>
        </w:tabs>
        <w:ind w:left="1440"/>
        <w:rPr>
          <w:color w:val="000000" w:themeColor="text1"/>
        </w:rPr>
      </w:pPr>
    </w:p>
    <w:p w14:paraId="71595419" w14:textId="13E94D5C" w:rsidR="008B284F" w:rsidRDefault="008B284F" w:rsidP="00285A3D">
      <w:pPr>
        <w:pStyle w:val="ListParagraph"/>
        <w:numPr>
          <w:ilvl w:val="0"/>
          <w:numId w:val="6"/>
        </w:numPr>
        <w:tabs>
          <w:tab w:val="left" w:pos="4640"/>
        </w:tabs>
        <w:rPr>
          <w:color w:val="000000" w:themeColor="text1"/>
          <w:lang w:val="de-CH"/>
        </w:rPr>
      </w:pPr>
      <w:r w:rsidRPr="00887F76">
        <w:rPr>
          <w:color w:val="000000" w:themeColor="text1"/>
          <w:lang w:val="en"/>
        </w:rPr>
        <w:t xml:space="preserve">Note: the whole "search words with length-length(affix)" is no longer necessary. </w:t>
      </w:r>
      <w:r w:rsidR="00D82E99" w:rsidRPr="00D82E99">
        <w:rPr>
          <w:color w:val="000000" w:themeColor="text1"/>
          <w:lang w:val="en"/>
        </w:rPr>
        <w:t xml:space="preserve">If recognizing the affix of lowering the threshold of the remaining </w:t>
      </w:r>
      <w:r w:rsidR="00D82E99">
        <w:rPr>
          <w:color w:val="000000" w:themeColor="text1"/>
          <w:lang w:val="en"/>
        </w:rPr>
        <w:t xml:space="preserve">words is enough. </w:t>
      </w:r>
    </w:p>
    <w:p w14:paraId="78498DCC" w14:textId="77777777" w:rsidR="001117D6" w:rsidRDefault="001117D6" w:rsidP="001117D6">
      <w:pPr>
        <w:pStyle w:val="ListParagraph"/>
        <w:tabs>
          <w:tab w:val="left" w:pos="4640"/>
        </w:tabs>
        <w:rPr>
          <w:color w:val="000000" w:themeColor="text1"/>
          <w:lang w:val="de-CH"/>
        </w:rPr>
      </w:pPr>
    </w:p>
    <w:p w14:paraId="47D4F5FF" w14:textId="59034FF3" w:rsidR="00D82E99" w:rsidRDefault="002A3203" w:rsidP="00285A3D">
      <w:pPr>
        <w:pStyle w:val="ListParagraph"/>
        <w:numPr>
          <w:ilvl w:val="0"/>
          <w:numId w:val="6"/>
        </w:numPr>
        <w:tabs>
          <w:tab w:val="left" w:pos="4640"/>
        </w:tabs>
        <w:rPr>
          <w:color w:val="000000" w:themeColor="text1"/>
        </w:rPr>
      </w:pPr>
      <w:r>
        <w:rPr>
          <w:color w:val="000000" w:themeColor="text1"/>
          <w:lang w:val="en"/>
        </w:rPr>
        <w:t>comment</w:t>
      </w:r>
      <w:r w:rsidR="00D82E99" w:rsidRPr="00887F76">
        <w:rPr>
          <w:color w:val="000000" w:themeColor="text1"/>
          <w:lang w:val="en"/>
        </w:rPr>
        <w:t>: non-suffixed + suffixed are now the same in terms of RT. But, suffix is often recognized instead of word, because low threshold. FOR EXAMPLE: '</w:t>
      </w:r>
      <w:proofErr w:type="spellStart"/>
      <w:r w:rsidR="00D82E99" w:rsidRPr="00887F76">
        <w:rPr>
          <w:color w:val="000000" w:themeColor="text1"/>
          <w:lang w:val="en"/>
        </w:rPr>
        <w:t>tion</w:t>
      </w:r>
      <w:proofErr w:type="spellEnd"/>
      <w:r w:rsidR="00D82E99" w:rsidRPr="00887F76">
        <w:rPr>
          <w:color w:val="000000" w:themeColor="text1"/>
          <w:lang w:val="en"/>
        </w:rPr>
        <w:t>' in 'edition', then stimulus is 'edit'. '</w:t>
      </w:r>
      <w:proofErr w:type="spellStart"/>
      <w:r w:rsidR="00D82E99" w:rsidRPr="00887F76">
        <w:rPr>
          <w:color w:val="000000" w:themeColor="text1"/>
          <w:lang w:val="en"/>
        </w:rPr>
        <w:t>tion</w:t>
      </w:r>
      <w:proofErr w:type="spellEnd"/>
      <w:r w:rsidR="00D82E99" w:rsidRPr="00887F76">
        <w:rPr>
          <w:color w:val="000000" w:themeColor="text1"/>
          <w:lang w:val="en"/>
        </w:rPr>
        <w:t xml:space="preserve">' lingers and is highly activated word. </w:t>
      </w:r>
      <w:r w:rsidR="007E6D72">
        <w:rPr>
          <w:color w:val="000000" w:themeColor="text1"/>
          <w:lang w:val="en"/>
        </w:rPr>
        <w:t>Or even, 'ant_' instead of 'cat'.</w:t>
      </w:r>
    </w:p>
    <w:p w14:paraId="04EBB1B8" w14:textId="1E4F8267" w:rsidR="00285A3D" w:rsidRDefault="00285A3D" w:rsidP="00285A3D">
      <w:pPr>
        <w:pStyle w:val="ListParagraph"/>
        <w:numPr>
          <w:ilvl w:val="1"/>
          <w:numId w:val="6"/>
        </w:numPr>
        <w:tabs>
          <w:tab w:val="left" w:pos="4640"/>
        </w:tabs>
        <w:rPr>
          <w:color w:val="000000" w:themeColor="text1"/>
          <w:lang w:val="de-CH"/>
        </w:rPr>
      </w:pPr>
      <w:r w:rsidRPr="00285A3D">
        <w:rPr>
          <w:color w:val="000000" w:themeColor="text1"/>
          <w:lang w:val="en"/>
        </w:rPr>
        <w:t xml:space="preserve">If you make affixes threshold </w:t>
      </w:r>
      <w:proofErr w:type="spellStart"/>
      <w:r w:rsidRPr="00285A3D">
        <w:rPr>
          <w:color w:val="000000" w:themeColor="text1"/>
          <w:lang w:val="en"/>
        </w:rPr>
        <w:t>h</w:t>
      </w:r>
      <w:r>
        <w:rPr>
          <w:color w:val="000000" w:themeColor="text1"/>
          <w:lang w:val="en"/>
        </w:rPr>
        <w:t>o</w:t>
      </w:r>
      <w:r w:rsidRPr="00285A3D">
        <w:rPr>
          <w:color w:val="000000" w:themeColor="text1"/>
          <w:lang w:val="en"/>
        </w:rPr>
        <w:t>ger</w:t>
      </w:r>
      <w:proofErr w:type="spellEnd"/>
      <w:r w:rsidRPr="00285A3D">
        <w:rPr>
          <w:color w:val="000000" w:themeColor="text1"/>
          <w:lang w:val="en"/>
        </w:rPr>
        <w:t xml:space="preserve">, you have the problem that they are not recognized in the first </w:t>
      </w:r>
      <w:proofErr w:type="gramStart"/>
      <w:r w:rsidRPr="00285A3D">
        <w:rPr>
          <w:color w:val="000000" w:themeColor="text1"/>
          <w:lang w:val="en"/>
        </w:rPr>
        <w:t xml:space="preserve">rounds </w:t>
      </w:r>
      <w:r>
        <w:rPr>
          <w:color w:val="000000" w:themeColor="text1"/>
          <w:lang w:val="en"/>
        </w:rPr>
        <w:t>.</w:t>
      </w:r>
      <w:proofErr w:type="gramEnd"/>
      <w:r>
        <w:rPr>
          <w:color w:val="000000" w:themeColor="text1"/>
          <w:lang w:val="en"/>
        </w:rPr>
        <w:t xml:space="preserve"> </w:t>
      </w:r>
    </w:p>
    <w:p w14:paraId="6B4A7432" w14:textId="47F52FB0" w:rsidR="00285A3D" w:rsidRDefault="002A3203" w:rsidP="00285A3D">
      <w:pPr>
        <w:pStyle w:val="ListParagraph"/>
        <w:numPr>
          <w:ilvl w:val="1"/>
          <w:numId w:val="6"/>
        </w:numPr>
        <w:tabs>
          <w:tab w:val="left" w:pos="4640"/>
        </w:tabs>
        <w:rPr>
          <w:color w:val="000000" w:themeColor="text1"/>
        </w:rPr>
      </w:pPr>
      <w:r>
        <w:rPr>
          <w:color w:val="000000" w:themeColor="text1"/>
          <w:lang w:val="en"/>
        </w:rPr>
        <w:t>Simply,</w:t>
      </w:r>
      <w:r w:rsidR="00285A3D" w:rsidRPr="00285A3D">
        <w:rPr>
          <w:color w:val="000000" w:themeColor="text1"/>
          <w:lang w:val="en"/>
        </w:rPr>
        <w:t xml:space="preserve"> «if word not in a</w:t>
      </w:r>
      <w:r w:rsidR="00285A3D">
        <w:rPr>
          <w:color w:val="000000" w:themeColor="text1"/>
          <w:lang w:val="en"/>
        </w:rPr>
        <w:t>ffixes”?</w:t>
      </w:r>
      <w:r>
        <w:rPr>
          <w:color w:val="000000" w:themeColor="text1"/>
          <w:lang w:val="en"/>
        </w:rPr>
        <w:t xml:space="preserve"> </w:t>
      </w:r>
      <w:proofErr w:type="gramStart"/>
      <w:r>
        <w:rPr>
          <w:color w:val="000000" w:themeColor="text1"/>
          <w:lang w:val="en"/>
        </w:rPr>
        <w:t>So</w:t>
      </w:r>
      <w:proofErr w:type="gramEnd"/>
      <w:r>
        <w:rPr>
          <w:color w:val="000000" w:themeColor="text1"/>
          <w:lang w:val="en"/>
        </w:rPr>
        <w:t xml:space="preserve"> affixes </w:t>
      </w:r>
      <w:proofErr w:type="spellStart"/>
      <w:r>
        <w:rPr>
          <w:color w:val="000000" w:themeColor="text1"/>
          <w:lang w:val="en"/>
        </w:rPr>
        <w:t>cant</w:t>
      </w:r>
      <w:proofErr w:type="spellEnd"/>
      <w:r>
        <w:rPr>
          <w:color w:val="000000" w:themeColor="text1"/>
          <w:lang w:val="en"/>
        </w:rPr>
        <w:t xml:space="preserve"> be recognized at all, because they are not words</w:t>
      </w:r>
    </w:p>
    <w:p w14:paraId="2E97D198" w14:textId="6C0D89E8" w:rsidR="00285A3D" w:rsidRPr="002A3203" w:rsidRDefault="00A20C97" w:rsidP="00285A3D">
      <w:pPr>
        <w:pStyle w:val="ListParagraph"/>
        <w:numPr>
          <w:ilvl w:val="0"/>
          <w:numId w:val="6"/>
        </w:numPr>
        <w:tabs>
          <w:tab w:val="left" w:pos="4640"/>
        </w:tabs>
        <w:rPr>
          <w:color w:val="000000" w:themeColor="text1"/>
        </w:rPr>
      </w:pPr>
      <w:r w:rsidRPr="00A20C97">
        <w:rPr>
          <w:color w:val="000000" w:themeColor="text1"/>
          <w:lang w:val="en"/>
        </w:rPr>
        <w:t xml:space="preserve">In the first instance: effect of lowering </w:t>
      </w:r>
      <w:r>
        <w:rPr>
          <w:color w:val="000000" w:themeColor="text1"/>
          <w:lang w:val="en"/>
        </w:rPr>
        <w:t xml:space="preserve">the threshold, ensures that a lot of words exceed the threshold. </w:t>
      </w:r>
      <w:r>
        <w:rPr>
          <w:lang w:val="en"/>
        </w:rPr>
        <w:t xml:space="preserve"> </w:t>
      </w:r>
      <w:r w:rsidRPr="00887F76">
        <w:rPr>
          <w:color w:val="000000" w:themeColor="text1"/>
          <w:lang w:val="en"/>
        </w:rPr>
        <w:t>Unfortunately, then usually the good one does not become the most active word.</w:t>
      </w:r>
    </w:p>
    <w:p w14:paraId="5E707181" w14:textId="3EE4DE9B" w:rsidR="00A20C97" w:rsidRPr="002A3203" w:rsidRDefault="00A20C97" w:rsidP="00285A3D">
      <w:pPr>
        <w:pStyle w:val="ListParagraph"/>
        <w:numPr>
          <w:ilvl w:val="0"/>
          <w:numId w:val="6"/>
        </w:numPr>
        <w:tabs>
          <w:tab w:val="left" w:pos="4640"/>
        </w:tabs>
        <w:rPr>
          <w:color w:val="000000" w:themeColor="text1"/>
        </w:rPr>
      </w:pPr>
      <w:r w:rsidRPr="00887F76">
        <w:rPr>
          <w:color w:val="000000" w:themeColor="text1"/>
          <w:lang w:val="en"/>
        </w:rPr>
        <w:t xml:space="preserve">TODO: plot, get idea of balance word2word </w:t>
      </w:r>
      <w:proofErr w:type="spellStart"/>
      <w:r w:rsidRPr="00887F76">
        <w:rPr>
          <w:color w:val="000000" w:themeColor="text1"/>
          <w:lang w:val="en"/>
        </w:rPr>
        <w:t>inhib</w:t>
      </w:r>
      <w:proofErr w:type="spellEnd"/>
      <w:r w:rsidRPr="00887F76">
        <w:rPr>
          <w:color w:val="000000" w:themeColor="text1"/>
          <w:lang w:val="en"/>
        </w:rPr>
        <w:t xml:space="preserve"> and bigram2word </w:t>
      </w:r>
      <w:proofErr w:type="spellStart"/>
      <w:r w:rsidRPr="00887F76">
        <w:rPr>
          <w:color w:val="000000" w:themeColor="text1"/>
          <w:lang w:val="en"/>
        </w:rPr>
        <w:t>inhib</w:t>
      </w:r>
      <w:proofErr w:type="spellEnd"/>
      <w:r w:rsidRPr="00887F76">
        <w:rPr>
          <w:color w:val="000000" w:themeColor="text1"/>
          <w:lang w:val="en"/>
        </w:rPr>
        <w:t xml:space="preserve">. </w:t>
      </w:r>
    </w:p>
    <w:p w14:paraId="6D3CA577" w14:textId="079E12B7" w:rsidR="00A20C97" w:rsidRPr="002A3203" w:rsidRDefault="00A20C97" w:rsidP="00285A3D">
      <w:pPr>
        <w:pStyle w:val="ListParagraph"/>
        <w:numPr>
          <w:ilvl w:val="0"/>
          <w:numId w:val="6"/>
        </w:numPr>
        <w:tabs>
          <w:tab w:val="left" w:pos="4640"/>
        </w:tabs>
        <w:rPr>
          <w:color w:val="000000" w:themeColor="text1"/>
        </w:rPr>
      </w:pPr>
      <w:r w:rsidRPr="00887F76">
        <w:rPr>
          <w:color w:val="000000" w:themeColor="text1"/>
          <w:lang w:val="en"/>
        </w:rPr>
        <w:t xml:space="preserve">Oscillation in inhibition values? Yes, </w:t>
      </w:r>
      <w:proofErr w:type="spellStart"/>
      <w:r w:rsidRPr="00887F76">
        <w:rPr>
          <w:color w:val="000000" w:themeColor="text1"/>
          <w:lang w:val="en"/>
        </w:rPr>
        <w:t>inhibite</w:t>
      </w:r>
      <w:proofErr w:type="spellEnd"/>
      <w:r w:rsidRPr="00887F76">
        <w:rPr>
          <w:color w:val="000000" w:themeColor="text1"/>
          <w:lang w:val="en"/>
        </w:rPr>
        <w:t xml:space="preserve"> values depend on the activation of the round before: first high </w:t>
      </w:r>
      <w:proofErr w:type="spellStart"/>
      <w:r w:rsidRPr="00887F76">
        <w:rPr>
          <w:color w:val="000000" w:themeColor="text1"/>
          <w:lang w:val="en"/>
        </w:rPr>
        <w:t>activ</w:t>
      </w:r>
      <w:proofErr w:type="spellEnd"/>
      <w:r w:rsidRPr="00887F76">
        <w:rPr>
          <w:color w:val="000000" w:themeColor="text1"/>
          <w:lang w:val="en"/>
        </w:rPr>
        <w:t xml:space="preserve">. -&gt; high </w:t>
      </w:r>
      <w:proofErr w:type="spellStart"/>
      <w:r w:rsidRPr="00887F76">
        <w:rPr>
          <w:color w:val="000000" w:themeColor="text1"/>
          <w:lang w:val="en"/>
        </w:rPr>
        <w:t>inhib</w:t>
      </w:r>
      <w:proofErr w:type="spellEnd"/>
      <w:r w:rsidRPr="00887F76">
        <w:rPr>
          <w:color w:val="000000" w:themeColor="text1"/>
          <w:lang w:val="en"/>
        </w:rPr>
        <w:t xml:space="preserve"> -&gt; low </w:t>
      </w:r>
      <w:proofErr w:type="spellStart"/>
      <w:r w:rsidRPr="00887F76">
        <w:rPr>
          <w:color w:val="000000" w:themeColor="text1"/>
          <w:lang w:val="en"/>
        </w:rPr>
        <w:t>activ</w:t>
      </w:r>
      <w:proofErr w:type="spellEnd"/>
      <w:r w:rsidRPr="00887F76">
        <w:rPr>
          <w:color w:val="000000" w:themeColor="text1"/>
          <w:lang w:val="en"/>
        </w:rPr>
        <w:t xml:space="preserve">. -&gt; low </w:t>
      </w:r>
      <w:proofErr w:type="spellStart"/>
      <w:r w:rsidRPr="00887F76">
        <w:rPr>
          <w:color w:val="000000" w:themeColor="text1"/>
          <w:lang w:val="en"/>
        </w:rPr>
        <w:t>inhib</w:t>
      </w:r>
      <w:proofErr w:type="spellEnd"/>
      <w:r w:rsidRPr="00887F76">
        <w:rPr>
          <w:color w:val="000000" w:themeColor="text1"/>
          <w:lang w:val="en"/>
        </w:rPr>
        <w:t xml:space="preserve"> etc.</w:t>
      </w:r>
    </w:p>
    <w:p w14:paraId="5640A1CA" w14:textId="24335A31" w:rsidR="00D62E8F" w:rsidRPr="00D62E8F" w:rsidRDefault="00D62E8F" w:rsidP="00285A3D">
      <w:pPr>
        <w:pStyle w:val="ListParagraph"/>
        <w:numPr>
          <w:ilvl w:val="0"/>
          <w:numId w:val="6"/>
        </w:numPr>
        <w:tabs>
          <w:tab w:val="left" w:pos="4640"/>
        </w:tabs>
        <w:rPr>
          <w:color w:val="000000" w:themeColor="text1"/>
          <w:lang w:val="de-CH"/>
        </w:rPr>
      </w:pPr>
      <w:r w:rsidRPr="00D62E8F">
        <w:rPr>
          <w:color w:val="000000" w:themeColor="text1"/>
          <w:lang w:val="en"/>
        </w:rPr>
        <w:lastRenderedPageBreak/>
        <w:t xml:space="preserve">Current problem: short words have </w:t>
      </w:r>
      <w:r>
        <w:rPr>
          <w:color w:val="000000" w:themeColor="text1"/>
          <w:lang w:val="en"/>
        </w:rPr>
        <w:t xml:space="preserve">too low threshold and too high activation compared to the rest. </w:t>
      </w:r>
    </w:p>
    <w:p w14:paraId="505DFF85" w14:textId="61881DCA" w:rsidR="00545CB7" w:rsidRPr="00D62E8F" w:rsidRDefault="00545CB7" w:rsidP="00545CB7">
      <w:pPr>
        <w:tabs>
          <w:tab w:val="left" w:pos="4640"/>
        </w:tabs>
        <w:rPr>
          <w:color w:val="000000" w:themeColor="text1"/>
          <w:lang w:val="de-CH"/>
        </w:rPr>
      </w:pPr>
    </w:p>
    <w:p w14:paraId="13339992" w14:textId="687FCA8C" w:rsidR="00A20C97" w:rsidRPr="00545CB7" w:rsidRDefault="00545CB7" w:rsidP="00A20C97">
      <w:pPr>
        <w:tabs>
          <w:tab w:val="left" w:pos="4640"/>
        </w:tabs>
        <w:rPr>
          <w:color w:val="000000" w:themeColor="text1"/>
          <w:lang w:val="de-CH"/>
        </w:rPr>
      </w:pPr>
      <w:r w:rsidRPr="00545CB7">
        <w:rPr>
          <w:color w:val="000000" w:themeColor="text1"/>
          <w:lang w:val="en"/>
        </w:rPr>
        <w:t>Comment: with our simulation you would</w:t>
      </w:r>
      <w:r w:rsidR="002A3203">
        <w:rPr>
          <w:color w:val="000000" w:themeColor="text1"/>
          <w:lang w:val="en"/>
        </w:rPr>
        <w:t xml:space="preserve"> </w:t>
      </w:r>
      <w:r>
        <w:rPr>
          <w:color w:val="000000" w:themeColor="text1"/>
          <w:lang w:val="en"/>
        </w:rPr>
        <w:t>consider that «grassy</w:t>
      </w:r>
      <w:proofErr w:type="gramStart"/>
      <w:r>
        <w:rPr>
          <w:color w:val="000000" w:themeColor="text1"/>
          <w:lang w:val="en"/>
        </w:rPr>
        <w:t xml:space="preserve">» </w:t>
      </w:r>
      <w:r w:rsidR="00D62E8F">
        <w:rPr>
          <w:color w:val="000000" w:themeColor="text1"/>
          <w:lang w:val="en"/>
        </w:rPr>
        <w:t>,</w:t>
      </w:r>
      <w:proofErr w:type="gramEnd"/>
      <w:r w:rsidR="00D62E8F">
        <w:rPr>
          <w:color w:val="000000" w:themeColor="text1"/>
          <w:lang w:val="en"/>
        </w:rPr>
        <w:t xml:space="preserve"> «flower» primes, because recognizing an affix primes all 5 letter words. Is that realistic?</w:t>
      </w:r>
    </w:p>
    <w:p w14:paraId="574E18FF" w14:textId="77777777" w:rsidR="007E6D72" w:rsidRPr="00545CB7" w:rsidRDefault="007E6D72" w:rsidP="007E6D72">
      <w:pPr>
        <w:tabs>
          <w:tab w:val="left" w:pos="4640"/>
        </w:tabs>
        <w:rPr>
          <w:color w:val="000000" w:themeColor="text1"/>
          <w:lang w:val="de-CH"/>
        </w:rPr>
      </w:pPr>
    </w:p>
    <w:p w14:paraId="6BFAA0E7" w14:textId="0EEA004E" w:rsidR="007D08AF" w:rsidRDefault="007D08AF" w:rsidP="00233D65">
      <w:pPr>
        <w:tabs>
          <w:tab w:val="left" w:pos="4640"/>
        </w:tabs>
        <w:rPr>
          <w:color w:val="000000" w:themeColor="text1"/>
          <w:lang w:val="de-CH"/>
        </w:rPr>
      </w:pPr>
      <w:r w:rsidRPr="00887F76">
        <w:rPr>
          <w:color w:val="000000" w:themeColor="text1"/>
          <w:lang w:val="en"/>
        </w:rPr>
        <w:t xml:space="preserve">Comment: inhibition matrix is defined in the future by the model of how children learn to read. </w:t>
      </w:r>
      <w:proofErr w:type="gramStart"/>
      <w:r w:rsidRPr="00887F76">
        <w:rPr>
          <w:color w:val="000000" w:themeColor="text1"/>
          <w:lang w:val="en"/>
        </w:rPr>
        <w:t>So</w:t>
      </w:r>
      <w:proofErr w:type="gramEnd"/>
      <w:r w:rsidRPr="00887F76">
        <w:rPr>
          <w:color w:val="000000" w:themeColor="text1"/>
          <w:lang w:val="en"/>
        </w:rPr>
        <w:t xml:space="preserve"> the current model is not yet based on a 100% immutable theory. </w:t>
      </w:r>
      <w:proofErr w:type="gramStart"/>
      <w:r w:rsidRPr="006D4037">
        <w:rPr>
          <w:color w:val="000000" w:themeColor="text1"/>
          <w:lang w:val="en"/>
        </w:rPr>
        <w:t>So</w:t>
      </w:r>
      <w:proofErr w:type="gramEnd"/>
      <w:r w:rsidRPr="006D4037">
        <w:rPr>
          <w:color w:val="000000" w:themeColor="text1"/>
          <w:lang w:val="en"/>
        </w:rPr>
        <w:t xml:space="preserve"> we can change this inhibit</w:t>
      </w:r>
      <w:r w:rsidR="002A3203">
        <w:rPr>
          <w:color w:val="000000" w:themeColor="text1"/>
          <w:lang w:val="en"/>
        </w:rPr>
        <w:t xml:space="preserve">ion </w:t>
      </w:r>
      <w:r w:rsidRPr="006D4037">
        <w:rPr>
          <w:color w:val="000000" w:themeColor="text1"/>
          <w:lang w:val="en"/>
        </w:rPr>
        <w:t>matrix without too many assumptions</w:t>
      </w:r>
      <w:r>
        <w:rPr>
          <w:color w:val="000000" w:themeColor="text1"/>
          <w:lang w:val="en"/>
        </w:rPr>
        <w:t xml:space="preserve">, as long as there is a good rationale behind it, which remains consistent with our idea of how this matrix arises. </w:t>
      </w:r>
    </w:p>
    <w:p w14:paraId="041B251E" w14:textId="77777777" w:rsidR="00233D65" w:rsidRPr="00233D65" w:rsidRDefault="00233D65" w:rsidP="00233D65">
      <w:pPr>
        <w:tabs>
          <w:tab w:val="left" w:pos="4640"/>
        </w:tabs>
        <w:rPr>
          <w:color w:val="000000" w:themeColor="text1"/>
          <w:lang w:val="de-CH"/>
        </w:rPr>
      </w:pPr>
    </w:p>
    <w:p w14:paraId="1043E98F" w14:textId="4A4C370B" w:rsidR="007E6D72" w:rsidRPr="002A3203" w:rsidRDefault="007E6D72" w:rsidP="00233D65">
      <w:pPr>
        <w:tabs>
          <w:tab w:val="left" w:pos="4640"/>
        </w:tabs>
        <w:rPr>
          <w:color w:val="000000" w:themeColor="text1"/>
        </w:rPr>
      </w:pPr>
      <w:r w:rsidRPr="00887F76">
        <w:rPr>
          <w:color w:val="000000" w:themeColor="text1"/>
          <w:lang w:val="en"/>
        </w:rPr>
        <w:t xml:space="preserve">Comment: our recognition of affixes is independent of his </w:t>
      </w:r>
      <w:r w:rsidR="002A3203">
        <w:rPr>
          <w:color w:val="000000" w:themeColor="text1"/>
          <w:lang w:val="en"/>
        </w:rPr>
        <w:t>stem</w:t>
      </w:r>
      <w:r w:rsidRPr="00887F76">
        <w:rPr>
          <w:color w:val="000000" w:themeColor="text1"/>
          <w:lang w:val="en"/>
        </w:rPr>
        <w:t xml:space="preserve">, but is that true? Would you expect segmentation on SMARTPHONE? </w:t>
      </w:r>
      <w:r w:rsidR="002A3203">
        <w:rPr>
          <w:color w:val="000000" w:themeColor="text1"/>
          <w:lang w:val="en"/>
        </w:rPr>
        <w:t>does</w:t>
      </w:r>
      <w:r w:rsidRPr="00887F76">
        <w:rPr>
          <w:color w:val="000000" w:themeColor="text1"/>
          <w:lang w:val="en"/>
        </w:rPr>
        <w:t xml:space="preserve"> SMARTPHONE</w:t>
      </w:r>
      <w:r w:rsidR="002A3203">
        <w:rPr>
          <w:color w:val="000000" w:themeColor="text1"/>
          <w:lang w:val="en"/>
        </w:rPr>
        <w:t xml:space="preserve"> prime</w:t>
      </w:r>
      <w:r w:rsidRPr="00887F76">
        <w:rPr>
          <w:color w:val="000000" w:themeColor="text1"/>
          <w:lang w:val="en"/>
        </w:rPr>
        <w:t xml:space="preserve"> SMART or PHONE?</w:t>
      </w:r>
    </w:p>
    <w:p w14:paraId="70993592" w14:textId="77777777" w:rsidR="00233D65" w:rsidRPr="002A3203" w:rsidRDefault="00233D65" w:rsidP="00233D65">
      <w:pPr>
        <w:tabs>
          <w:tab w:val="left" w:pos="4640"/>
        </w:tabs>
        <w:rPr>
          <w:color w:val="000000" w:themeColor="text1"/>
        </w:rPr>
      </w:pPr>
    </w:p>
    <w:p w14:paraId="4D209369" w14:textId="2289A920" w:rsidR="007D08AF" w:rsidRPr="002A3203" w:rsidRDefault="00936422" w:rsidP="00D51918">
      <w:pPr>
        <w:tabs>
          <w:tab w:val="left" w:pos="4640"/>
        </w:tabs>
        <w:rPr>
          <w:color w:val="70AD47" w:themeColor="accent6"/>
        </w:rPr>
      </w:pPr>
      <w:r w:rsidRPr="00233D65">
        <w:rPr>
          <w:color w:val="70AD47" w:themeColor="accent6"/>
          <w:lang w:val="en"/>
        </w:rPr>
        <w:t>??? problem with stimuli??? Speaker is under non-</w:t>
      </w:r>
      <w:proofErr w:type="gramStart"/>
      <w:r w:rsidRPr="00233D65">
        <w:rPr>
          <w:color w:val="70AD47" w:themeColor="accent6"/>
          <w:lang w:val="en"/>
        </w:rPr>
        <w:t>suffixed..</w:t>
      </w:r>
      <w:proofErr w:type="gramEnd"/>
    </w:p>
    <w:p w14:paraId="1629FF14" w14:textId="0483ACD3" w:rsidR="00233D65" w:rsidRPr="002A3203" w:rsidRDefault="00233D65" w:rsidP="00D51918">
      <w:pPr>
        <w:tabs>
          <w:tab w:val="left" w:pos="4640"/>
        </w:tabs>
        <w:rPr>
          <w:color w:val="70AD47" w:themeColor="accent6"/>
        </w:rPr>
      </w:pPr>
      <w:r w:rsidRPr="00233D65">
        <w:rPr>
          <w:color w:val="70AD47" w:themeColor="accent6"/>
          <w:lang w:val="en"/>
        </w:rPr>
        <w:t xml:space="preserve">Answer: yes, but under unrelated: </w:t>
      </w:r>
      <w:proofErr w:type="gramStart"/>
      <w:r w:rsidRPr="00233D65">
        <w:rPr>
          <w:color w:val="70AD47" w:themeColor="accent6"/>
          <w:lang w:val="en"/>
        </w:rPr>
        <w:t>so</w:t>
      </w:r>
      <w:proofErr w:type="gramEnd"/>
      <w:r w:rsidRPr="00233D65">
        <w:rPr>
          <w:color w:val="70AD47" w:themeColor="accent6"/>
          <w:lang w:val="en"/>
        </w:rPr>
        <w:t xml:space="preserve"> it doesn't matter which prime, there is no overlap anyway</w:t>
      </w:r>
    </w:p>
    <w:p w14:paraId="1773181D" w14:textId="3570C117" w:rsidR="00936422" w:rsidRPr="002A3203" w:rsidRDefault="00936422" w:rsidP="00D51918">
      <w:pPr>
        <w:tabs>
          <w:tab w:val="left" w:pos="4640"/>
        </w:tabs>
        <w:rPr>
          <w:color w:val="000000" w:themeColor="text1"/>
        </w:rPr>
      </w:pPr>
    </w:p>
    <w:p w14:paraId="41AC5DCE" w14:textId="7A7CDBE8" w:rsidR="00936422" w:rsidRPr="002A3203" w:rsidRDefault="00936422" w:rsidP="00D51918">
      <w:pPr>
        <w:tabs>
          <w:tab w:val="left" w:pos="4640"/>
        </w:tabs>
        <w:rPr>
          <w:color w:val="70AD47" w:themeColor="accent6"/>
        </w:rPr>
      </w:pPr>
      <w:proofErr w:type="gramStart"/>
      <w:r w:rsidRPr="00233D65">
        <w:rPr>
          <w:color w:val="70AD47" w:themeColor="accent6"/>
          <w:lang w:val="en"/>
        </w:rPr>
        <w:t>!tricky</w:t>
      </w:r>
      <w:proofErr w:type="gramEnd"/>
      <w:r w:rsidRPr="00233D65">
        <w:rPr>
          <w:color w:val="70AD47" w:themeColor="accent6"/>
          <w:lang w:val="en"/>
        </w:rPr>
        <w:t xml:space="preserve">: play is seen as </w:t>
      </w:r>
      <w:proofErr w:type="spellStart"/>
      <w:r w:rsidRPr="00233D65">
        <w:rPr>
          <w:color w:val="70AD47" w:themeColor="accent6"/>
          <w:lang w:val="en"/>
        </w:rPr>
        <w:t>pla</w:t>
      </w:r>
      <w:proofErr w:type="spellEnd"/>
      <w:r w:rsidRPr="00233D65">
        <w:rPr>
          <w:color w:val="70AD47" w:themeColor="accent6"/>
          <w:lang w:val="en"/>
        </w:rPr>
        <w:t xml:space="preserve"> + affix -y. Action is seen as ac + </w:t>
      </w:r>
      <w:proofErr w:type="spellStart"/>
      <w:r w:rsidRPr="00233D65">
        <w:rPr>
          <w:color w:val="70AD47" w:themeColor="accent6"/>
          <w:lang w:val="en"/>
        </w:rPr>
        <w:t>tion</w:t>
      </w:r>
      <w:proofErr w:type="spellEnd"/>
      <w:r w:rsidRPr="00233D65">
        <w:rPr>
          <w:color w:val="70AD47" w:themeColor="accent6"/>
          <w:lang w:val="en"/>
        </w:rPr>
        <w:t>. Ac has an edit distance of 2 with lots of words.</w:t>
      </w:r>
    </w:p>
    <w:p w14:paraId="230D4F24" w14:textId="36A8560C" w:rsidR="00887F76" w:rsidRPr="00233D65" w:rsidRDefault="00887F76" w:rsidP="00887F76">
      <w:pPr>
        <w:pStyle w:val="ListParagraph"/>
        <w:numPr>
          <w:ilvl w:val="0"/>
          <w:numId w:val="7"/>
        </w:numPr>
        <w:tabs>
          <w:tab w:val="left" w:pos="4640"/>
        </w:tabs>
        <w:rPr>
          <w:color w:val="70AD47" w:themeColor="accent6"/>
          <w:lang w:val="nl-NL"/>
        </w:rPr>
      </w:pPr>
      <w:proofErr w:type="spellStart"/>
      <w:r w:rsidRPr="00233D65">
        <w:rPr>
          <w:color w:val="70AD47" w:themeColor="accent6"/>
          <w:lang w:val="en"/>
        </w:rPr>
        <w:t>Lcs</w:t>
      </w:r>
      <w:proofErr w:type="spellEnd"/>
      <w:r w:rsidRPr="00233D65">
        <w:rPr>
          <w:color w:val="70AD47" w:themeColor="accent6"/>
          <w:lang w:val="en"/>
        </w:rPr>
        <w:t xml:space="preserve"> met distance 1, </w:t>
      </w:r>
      <w:proofErr w:type="spellStart"/>
      <w:r w:rsidRPr="00233D65">
        <w:rPr>
          <w:color w:val="70AD47" w:themeColor="accent6"/>
          <w:lang w:val="en"/>
        </w:rPr>
        <w:t>onder</w:t>
      </w:r>
      <w:proofErr w:type="spellEnd"/>
      <w:r w:rsidRPr="00233D65">
        <w:rPr>
          <w:color w:val="70AD47" w:themeColor="accent6"/>
          <w:lang w:val="en"/>
        </w:rPr>
        <w:t xml:space="preserve"> 4 letters -&gt; distance 0</w:t>
      </w:r>
    </w:p>
    <w:p w14:paraId="1EEBC361" w14:textId="55B32698" w:rsidR="00936422" w:rsidRPr="00233D65" w:rsidRDefault="00936422" w:rsidP="00D51918">
      <w:pPr>
        <w:tabs>
          <w:tab w:val="left" w:pos="4640"/>
        </w:tabs>
        <w:rPr>
          <w:color w:val="70AD47" w:themeColor="accent6"/>
          <w:lang w:val="nl-NL"/>
        </w:rPr>
      </w:pPr>
    </w:p>
    <w:p w14:paraId="54DC8490" w14:textId="72F9D0DD" w:rsidR="00936422" w:rsidRPr="002A3203" w:rsidRDefault="00936422" w:rsidP="00D51918">
      <w:pPr>
        <w:tabs>
          <w:tab w:val="left" w:pos="4640"/>
        </w:tabs>
        <w:rPr>
          <w:color w:val="70AD47" w:themeColor="accent6"/>
        </w:rPr>
      </w:pPr>
      <w:r w:rsidRPr="00233D65">
        <w:rPr>
          <w:color w:val="70AD47" w:themeColor="accent6"/>
          <w:lang w:val="en"/>
        </w:rPr>
        <w:t>! until now, every word in matrix always had inhibition in itself: WEAK inhibits WEAK. Take it out?</w:t>
      </w:r>
    </w:p>
    <w:p w14:paraId="74CEAB90" w14:textId="3798A820" w:rsidR="00887F76" w:rsidRPr="002A3203" w:rsidRDefault="00887F76" w:rsidP="00D51918">
      <w:pPr>
        <w:tabs>
          <w:tab w:val="left" w:pos="4640"/>
        </w:tabs>
        <w:rPr>
          <w:color w:val="FF0000"/>
        </w:rPr>
      </w:pPr>
    </w:p>
    <w:p w14:paraId="7676B45B" w14:textId="68E881E0" w:rsidR="00887F76" w:rsidRPr="002A3203" w:rsidRDefault="00887F76" w:rsidP="00D51918">
      <w:pPr>
        <w:tabs>
          <w:tab w:val="left" w:pos="4640"/>
        </w:tabs>
      </w:pPr>
      <w:r w:rsidRPr="00887F76">
        <w:rPr>
          <w:lang w:val="en"/>
        </w:rPr>
        <w:t>Next time: looking at TODO's for</w:t>
      </w:r>
      <w:r w:rsidR="002A3203">
        <w:rPr>
          <w:lang w:val="en"/>
        </w:rPr>
        <w:t xml:space="preserve"> </w:t>
      </w:r>
      <w:r>
        <w:rPr>
          <w:lang w:val="en"/>
        </w:rPr>
        <w:t xml:space="preserve">improvements, </w:t>
      </w:r>
      <w:r w:rsidR="002D5DAD">
        <w:rPr>
          <w:lang w:val="en"/>
        </w:rPr>
        <w:t>analysis</w:t>
      </w:r>
      <w:r>
        <w:rPr>
          <w:lang w:val="en"/>
        </w:rPr>
        <w:t xml:space="preserve"> results </w:t>
      </w:r>
      <w:proofErr w:type="spellStart"/>
      <w:r>
        <w:rPr>
          <w:lang w:val="en"/>
        </w:rPr>
        <w:t>affix_system</w:t>
      </w:r>
      <w:proofErr w:type="spellEnd"/>
      <w:r>
        <w:rPr>
          <w:lang w:val="en"/>
        </w:rPr>
        <w:t xml:space="preserve"> on/off</w:t>
      </w:r>
    </w:p>
    <w:p w14:paraId="51853F3B" w14:textId="0673077A" w:rsidR="0037654C" w:rsidRPr="002A3203" w:rsidRDefault="0037654C" w:rsidP="00D51918">
      <w:pPr>
        <w:tabs>
          <w:tab w:val="left" w:pos="4640"/>
        </w:tabs>
      </w:pPr>
    </w:p>
    <w:p w14:paraId="05F276D7" w14:textId="01334486" w:rsidR="0037654C" w:rsidRPr="002A3203" w:rsidRDefault="0037654C" w:rsidP="00D51918">
      <w:pPr>
        <w:tabs>
          <w:tab w:val="left" w:pos="4640"/>
        </w:tabs>
        <w:rPr>
          <w:rFonts w:ascii="Arial" w:hAnsi="Arial" w:cs="Arial"/>
          <w:color w:val="000000"/>
          <w:sz w:val="22"/>
          <w:szCs w:val="22"/>
        </w:rPr>
      </w:pPr>
      <w:r>
        <w:rPr>
          <w:lang w:val="en"/>
        </w:rPr>
        <w:t xml:space="preserve">Hint: use </w:t>
      </w:r>
      <w:proofErr w:type="spellStart"/>
      <w:r>
        <w:rPr>
          <w:lang w:val="en"/>
        </w:rPr>
        <w:t>wordfreq</w:t>
      </w:r>
      <w:proofErr w:type="spellEnd"/>
      <w:r>
        <w:rPr>
          <w:lang w:val="en"/>
        </w:rPr>
        <w:t xml:space="preserve"> package? </w:t>
      </w:r>
      <w:r w:rsidRPr="0037654C">
        <w:rPr>
          <w:color w:val="000000"/>
          <w:sz w:val="22"/>
          <w:szCs w:val="22"/>
          <w:lang w:val="en"/>
        </w:rPr>
        <w:t xml:space="preserve"> (</w:t>
      </w:r>
      <w:hyperlink r:id="rId8" w:history="1">
        <w:r w:rsidRPr="0037654C">
          <w:rPr>
            <w:rStyle w:val="Hyperlink"/>
            <w:color w:val="1155CC"/>
            <w:sz w:val="22"/>
            <w:szCs w:val="22"/>
            <w:lang w:val="en"/>
          </w:rPr>
          <w:t>https://pypi.org/project/wordfreq/</w:t>
        </w:r>
      </w:hyperlink>
      <w:r w:rsidRPr="0037654C">
        <w:rPr>
          <w:color w:val="000000"/>
          <w:sz w:val="22"/>
          <w:szCs w:val="22"/>
          <w:lang w:val="en"/>
        </w:rPr>
        <w:t>).</w:t>
      </w:r>
    </w:p>
    <w:p w14:paraId="26D86A8D" w14:textId="4E951E1F" w:rsidR="002875A2" w:rsidRPr="00FB2879" w:rsidRDefault="002875A2" w:rsidP="00D51918">
      <w:pPr>
        <w:tabs>
          <w:tab w:val="left" w:pos="4640"/>
        </w:tabs>
        <w:rPr>
          <w:rFonts w:ascii="Arial" w:hAnsi="Arial" w:cs="Arial"/>
          <w:color w:val="000000"/>
          <w:sz w:val="22"/>
          <w:szCs w:val="22"/>
        </w:rPr>
      </w:pPr>
      <w:r w:rsidRPr="002875A2">
        <w:rPr>
          <w:color w:val="000000"/>
          <w:sz w:val="22"/>
          <w:szCs w:val="22"/>
          <w:lang w:val="en"/>
        </w:rPr>
        <w:t>+ spacy</w:t>
      </w:r>
      <w:r>
        <w:rPr>
          <w:color w:val="000000"/>
          <w:sz w:val="22"/>
          <w:szCs w:val="22"/>
          <w:lang w:val="en"/>
        </w:rPr>
        <w:t xml:space="preserve"> or </w:t>
      </w:r>
      <w:proofErr w:type="spellStart"/>
      <w:r>
        <w:rPr>
          <w:color w:val="000000"/>
          <w:sz w:val="22"/>
          <w:szCs w:val="22"/>
          <w:lang w:val="en"/>
        </w:rPr>
        <w:t>nltk</w:t>
      </w:r>
      <w:proofErr w:type="spellEnd"/>
      <w:r w:rsidRPr="002875A2">
        <w:rPr>
          <w:color w:val="000000"/>
          <w:sz w:val="22"/>
          <w:szCs w:val="22"/>
          <w:lang w:val="en"/>
        </w:rPr>
        <w:t xml:space="preserve">, able to </w:t>
      </w:r>
      <w:r>
        <w:rPr>
          <w:color w:val="000000"/>
          <w:sz w:val="22"/>
          <w:szCs w:val="22"/>
          <w:lang w:val="en"/>
        </w:rPr>
        <w:t xml:space="preserve">split words by affix + </w:t>
      </w:r>
      <w:r w:rsidR="002A3203">
        <w:rPr>
          <w:color w:val="000000"/>
          <w:sz w:val="22"/>
          <w:szCs w:val="22"/>
          <w:lang w:val="en"/>
        </w:rPr>
        <w:t>stem</w:t>
      </w:r>
      <w:r>
        <w:rPr>
          <w:color w:val="000000"/>
          <w:sz w:val="22"/>
          <w:szCs w:val="22"/>
          <w:lang w:val="en"/>
        </w:rPr>
        <w:t xml:space="preserve">. </w:t>
      </w:r>
      <w:r>
        <w:rPr>
          <w:lang w:val="en"/>
        </w:rPr>
        <w:t xml:space="preserve"> </w:t>
      </w:r>
      <w:r w:rsidRPr="00FB2879">
        <w:rPr>
          <w:color w:val="000000"/>
          <w:sz w:val="22"/>
          <w:szCs w:val="22"/>
          <w:lang w:val="en"/>
        </w:rPr>
        <w:t>Use algorithm instead of LCS?</w:t>
      </w:r>
    </w:p>
    <w:p w14:paraId="3A79785F" w14:textId="610BAB47" w:rsidR="002875A2" w:rsidRPr="00FB2879" w:rsidRDefault="002875A2" w:rsidP="00D51918">
      <w:pPr>
        <w:tabs>
          <w:tab w:val="left" w:pos="4640"/>
        </w:tabs>
        <w:rPr>
          <w:rFonts w:ascii="Arial" w:hAnsi="Arial" w:cs="Arial"/>
          <w:color w:val="000000"/>
          <w:sz w:val="22"/>
          <w:szCs w:val="22"/>
        </w:rPr>
      </w:pPr>
    </w:p>
    <w:p w14:paraId="2B2F8856" w14:textId="77777777" w:rsidR="00A44850" w:rsidRDefault="00A44850">
      <w:pPr>
        <w:rPr>
          <w:rFonts w:ascii="Arial" w:hAnsi="Arial" w:cs="Arial"/>
          <w:color w:val="000000"/>
          <w:sz w:val="22"/>
          <w:szCs w:val="22"/>
        </w:rPr>
      </w:pPr>
      <w:r>
        <w:rPr>
          <w:rFonts w:ascii="Arial" w:hAnsi="Arial" w:cs="Arial"/>
          <w:color w:val="000000"/>
          <w:sz w:val="22"/>
          <w:szCs w:val="22"/>
        </w:rPr>
        <w:br w:type="page"/>
      </w:r>
    </w:p>
    <w:p w14:paraId="17B6A9AC" w14:textId="15384804" w:rsidR="002875A2" w:rsidRDefault="002875A2" w:rsidP="00D51918">
      <w:pPr>
        <w:tabs>
          <w:tab w:val="left" w:pos="4640"/>
        </w:tabs>
        <w:rPr>
          <w:rFonts w:ascii="Arial" w:hAnsi="Arial" w:cs="Arial"/>
          <w:color w:val="000000"/>
          <w:sz w:val="22"/>
          <w:szCs w:val="22"/>
        </w:rPr>
      </w:pPr>
      <w:r w:rsidRPr="002875A2">
        <w:rPr>
          <w:color w:val="000000"/>
          <w:sz w:val="22"/>
          <w:szCs w:val="22"/>
          <w:lang w:val="en"/>
        </w:rPr>
        <w:lastRenderedPageBreak/>
        <w:t>Frequency:</w:t>
      </w:r>
    </w:p>
    <w:p w14:paraId="56EBF9A3" w14:textId="6B8AE3D3" w:rsidR="003F2DCD" w:rsidRDefault="003F2DCD" w:rsidP="00D51918">
      <w:pPr>
        <w:tabs>
          <w:tab w:val="left" w:pos="4640"/>
        </w:tabs>
        <w:rPr>
          <w:rFonts w:ascii="Arial" w:hAnsi="Arial" w:cs="Arial"/>
          <w:color w:val="000000"/>
          <w:sz w:val="22"/>
          <w:szCs w:val="22"/>
        </w:rPr>
      </w:pPr>
      <w:r>
        <w:rPr>
          <w:color w:val="000000"/>
          <w:sz w:val="22"/>
          <w:szCs w:val="22"/>
          <w:lang w:val="en"/>
        </w:rPr>
        <w:t>HAL is text corpus</w:t>
      </w:r>
    </w:p>
    <w:p w14:paraId="4A530E96" w14:textId="09F41432" w:rsidR="003F2DCD" w:rsidRDefault="003F2DCD" w:rsidP="00D51918">
      <w:pPr>
        <w:tabs>
          <w:tab w:val="left" w:pos="4640"/>
        </w:tabs>
        <w:rPr>
          <w:rFonts w:ascii="Arial" w:hAnsi="Arial" w:cs="Arial"/>
          <w:color w:val="000000"/>
          <w:sz w:val="22"/>
          <w:szCs w:val="22"/>
        </w:rPr>
      </w:pPr>
      <w:proofErr w:type="spellStart"/>
      <w:r>
        <w:rPr>
          <w:color w:val="000000"/>
          <w:sz w:val="22"/>
          <w:szCs w:val="22"/>
          <w:lang w:val="en"/>
        </w:rPr>
        <w:t>MorpholexFR</w:t>
      </w:r>
      <w:proofErr w:type="spellEnd"/>
      <w:r>
        <w:rPr>
          <w:color w:val="000000"/>
          <w:sz w:val="22"/>
          <w:szCs w:val="22"/>
          <w:lang w:val="en"/>
        </w:rPr>
        <w:t xml:space="preserve"> – </w:t>
      </w:r>
      <w:proofErr w:type="spellStart"/>
      <w:r>
        <w:rPr>
          <w:color w:val="000000"/>
          <w:sz w:val="22"/>
          <w:szCs w:val="22"/>
          <w:lang w:val="en"/>
        </w:rPr>
        <w:t>Morpholex</w:t>
      </w:r>
      <w:proofErr w:type="spellEnd"/>
      <w:r w:rsidR="002D5DAD">
        <w:rPr>
          <w:color w:val="000000"/>
          <w:sz w:val="22"/>
          <w:szCs w:val="22"/>
          <w:lang w:val="en"/>
        </w:rPr>
        <w:t xml:space="preserve"> equivalent</w:t>
      </w:r>
    </w:p>
    <w:p w14:paraId="3FD3CC01" w14:textId="5E2987CE" w:rsidR="003F2DCD" w:rsidRDefault="003F2DCD" w:rsidP="00D51918">
      <w:pPr>
        <w:tabs>
          <w:tab w:val="left" w:pos="4640"/>
        </w:tabs>
        <w:rPr>
          <w:rFonts w:ascii="Arial" w:hAnsi="Arial" w:cs="Arial"/>
          <w:color w:val="000000"/>
          <w:sz w:val="22"/>
          <w:szCs w:val="22"/>
        </w:rPr>
      </w:pPr>
      <w:proofErr w:type="spellStart"/>
      <w:r>
        <w:rPr>
          <w:color w:val="000000"/>
          <w:sz w:val="22"/>
          <w:szCs w:val="22"/>
          <w:lang w:val="en"/>
        </w:rPr>
        <w:t>Morpholex</w:t>
      </w:r>
      <w:proofErr w:type="spellEnd"/>
      <w:r>
        <w:rPr>
          <w:color w:val="000000"/>
          <w:sz w:val="22"/>
          <w:szCs w:val="22"/>
          <w:lang w:val="en"/>
        </w:rPr>
        <w:t xml:space="preserve"> extracts frequency from English Lexicon project</w:t>
      </w:r>
    </w:p>
    <w:p w14:paraId="7A4BC266" w14:textId="476DB7B8" w:rsidR="00531ACA" w:rsidRDefault="00531ACA" w:rsidP="00D51918">
      <w:pPr>
        <w:tabs>
          <w:tab w:val="left" w:pos="4640"/>
        </w:tabs>
        <w:rPr>
          <w:rFonts w:ascii="Arial" w:hAnsi="Arial" w:cs="Arial"/>
          <w:color w:val="000000"/>
          <w:sz w:val="22"/>
          <w:szCs w:val="22"/>
        </w:rPr>
      </w:pPr>
    </w:p>
    <w:p w14:paraId="572DE0A3" w14:textId="160FC268" w:rsidR="00531ACA" w:rsidRDefault="00531ACA" w:rsidP="00D51918">
      <w:pPr>
        <w:tabs>
          <w:tab w:val="left" w:pos="4640"/>
        </w:tabs>
        <w:rPr>
          <w:rFonts w:ascii="Arial" w:hAnsi="Arial" w:cs="Arial"/>
          <w:color w:val="000000"/>
          <w:sz w:val="22"/>
          <w:szCs w:val="22"/>
        </w:rPr>
      </w:pPr>
    </w:p>
    <w:p w14:paraId="75A1C68D" w14:textId="02F6D3EB" w:rsidR="00531ACA" w:rsidRDefault="00531ACA" w:rsidP="00D51918">
      <w:pPr>
        <w:tabs>
          <w:tab w:val="left" w:pos="4640"/>
        </w:tabs>
        <w:rPr>
          <w:rFonts w:ascii="Arial" w:hAnsi="Arial" w:cs="Arial"/>
          <w:color w:val="000000"/>
          <w:sz w:val="22"/>
          <w:szCs w:val="22"/>
        </w:rPr>
      </w:pPr>
      <w:r>
        <w:rPr>
          <w:color w:val="000000"/>
          <w:sz w:val="22"/>
          <w:szCs w:val="22"/>
          <w:lang w:val="en"/>
        </w:rPr>
        <w:t xml:space="preserve">!!! </w:t>
      </w:r>
      <w:proofErr w:type="spellStart"/>
      <w:r>
        <w:rPr>
          <w:color w:val="000000"/>
          <w:sz w:val="22"/>
          <w:szCs w:val="22"/>
          <w:lang w:val="en"/>
        </w:rPr>
        <w:t>Zipf</w:t>
      </w:r>
      <w:proofErr w:type="spellEnd"/>
      <w:r>
        <w:rPr>
          <w:color w:val="000000"/>
          <w:sz w:val="22"/>
          <w:szCs w:val="22"/>
          <w:lang w:val="en"/>
        </w:rPr>
        <w:t xml:space="preserve"> definition:</w:t>
      </w:r>
    </w:p>
    <w:p w14:paraId="2B9C069E" w14:textId="1BB6B40B" w:rsidR="002875A2" w:rsidRPr="002875A2" w:rsidRDefault="002875A2" w:rsidP="00D51918">
      <w:pPr>
        <w:tabs>
          <w:tab w:val="left" w:pos="4640"/>
        </w:tabs>
        <w:rPr>
          <w:rFonts w:ascii="Arial" w:hAnsi="Arial" w:cs="Arial"/>
          <w:color w:val="000000"/>
          <w:sz w:val="22"/>
          <w:szCs w:val="22"/>
        </w:rPr>
      </w:pPr>
    </w:p>
    <w:p w14:paraId="4B25B8E7" w14:textId="73B76A2C" w:rsidR="002875A2" w:rsidRPr="002A3203" w:rsidRDefault="002D5DAD" w:rsidP="00D51918">
      <w:pPr>
        <w:tabs>
          <w:tab w:val="left" w:pos="4640"/>
        </w:tabs>
      </w:pPr>
      <w:r>
        <w:rPr>
          <w:lang w:val="en"/>
        </w:rPr>
        <w:t xml:space="preserve">it equals log10(frequency per billion words). </w:t>
      </w:r>
      <w:r w:rsidRPr="002D5DAD">
        <w:rPr>
          <w:lang w:val="en"/>
        </w:rPr>
        <w:t>So affi</w:t>
      </w:r>
      <w:r>
        <w:rPr>
          <w:lang w:val="en"/>
        </w:rPr>
        <w:t>xes.py</w:t>
      </w:r>
      <w:r w:rsidRPr="002D5DAD">
        <w:rPr>
          <w:lang w:val="en"/>
        </w:rPr>
        <w:t xml:space="preserve"> was not accurate.</w:t>
      </w:r>
    </w:p>
    <w:p w14:paraId="5E711A09" w14:textId="3400B572" w:rsidR="002D5DAD" w:rsidRPr="002A3203" w:rsidRDefault="002D5DAD" w:rsidP="00D51918">
      <w:pPr>
        <w:tabs>
          <w:tab w:val="left" w:pos="4640"/>
        </w:tabs>
      </w:pPr>
    </w:p>
    <w:p w14:paraId="1A3D98A7" w14:textId="6C1386C0" w:rsidR="002D5DAD" w:rsidRPr="002A3203" w:rsidRDefault="002D5DAD" w:rsidP="00D51918">
      <w:pPr>
        <w:tabs>
          <w:tab w:val="left" w:pos="4640"/>
        </w:tabs>
      </w:pPr>
      <w:r>
        <w:rPr>
          <w:lang w:val="en"/>
        </w:rPr>
        <w:t xml:space="preserve">SUBTLEX-UK is </w:t>
      </w:r>
      <w:proofErr w:type="spellStart"/>
      <w:r>
        <w:rPr>
          <w:lang w:val="en"/>
        </w:rPr>
        <w:t>Zipf</w:t>
      </w:r>
      <w:proofErr w:type="spellEnd"/>
    </w:p>
    <w:p w14:paraId="44255A67" w14:textId="6809F58F" w:rsidR="00A44850" w:rsidRPr="002A3203" w:rsidRDefault="00A44850" w:rsidP="00D51918">
      <w:pPr>
        <w:tabs>
          <w:tab w:val="left" w:pos="4640"/>
        </w:tabs>
      </w:pPr>
    </w:p>
    <w:p w14:paraId="611E6E7A" w14:textId="2891DE9F" w:rsidR="00A44850" w:rsidRPr="002A3203" w:rsidRDefault="00A44850" w:rsidP="00D51918">
      <w:pPr>
        <w:tabs>
          <w:tab w:val="left" w:pos="4640"/>
        </w:tabs>
      </w:pPr>
      <w:r w:rsidRPr="00FB2879">
        <w:rPr>
          <w:lang w:val="en"/>
        </w:rPr>
        <w:t xml:space="preserve">English Lexicon project is based on HAL frequency. </w:t>
      </w:r>
      <w:r w:rsidRPr="00A44850">
        <w:rPr>
          <w:lang w:val="en"/>
        </w:rPr>
        <w:t xml:space="preserve">But, that is </w:t>
      </w:r>
      <w:r>
        <w:rPr>
          <w:lang w:val="en"/>
        </w:rPr>
        <w:t>an absolute value, not relative to corpus size.</w:t>
      </w:r>
    </w:p>
    <w:p w14:paraId="29B91857" w14:textId="3CE78E2F" w:rsidR="00FB2879" w:rsidRPr="002A3203" w:rsidRDefault="00FB2879" w:rsidP="00D51918">
      <w:pPr>
        <w:tabs>
          <w:tab w:val="left" w:pos="4640"/>
        </w:tabs>
      </w:pPr>
    </w:p>
    <w:p w14:paraId="1A466CFB" w14:textId="08100EDA" w:rsidR="00FB2879" w:rsidRPr="002A3203" w:rsidRDefault="00FB2879" w:rsidP="00D51918">
      <w:pPr>
        <w:tabs>
          <w:tab w:val="left" w:pos="4640"/>
        </w:tabs>
      </w:pPr>
      <w:r w:rsidRPr="00FB2879">
        <w:rPr>
          <w:lang w:val="en"/>
        </w:rPr>
        <w:t>French lexicon project adopts values from</w:t>
      </w:r>
      <w:r>
        <w:rPr>
          <w:lang w:val="en"/>
        </w:rPr>
        <w:t xml:space="preserve"> Lexique383, which are in the frequency per million (or log10 of it).</w:t>
      </w:r>
    </w:p>
    <w:p w14:paraId="1C092073" w14:textId="252E9673" w:rsidR="00A44850" w:rsidRPr="002A3203" w:rsidRDefault="00A44850" w:rsidP="00D51918">
      <w:pPr>
        <w:tabs>
          <w:tab w:val="left" w:pos="4640"/>
        </w:tabs>
      </w:pPr>
    </w:p>
    <w:p w14:paraId="074E75E0" w14:textId="22C64CFF" w:rsidR="00A44850" w:rsidRPr="002A3203" w:rsidRDefault="00A44850" w:rsidP="00D51918">
      <w:pPr>
        <w:tabs>
          <w:tab w:val="left" w:pos="4640"/>
        </w:tabs>
      </w:pPr>
      <w:r w:rsidRPr="00A44850">
        <w:rPr>
          <w:lang w:val="en"/>
        </w:rPr>
        <w:t>SO</w:t>
      </w:r>
      <w:r>
        <w:rPr>
          <w:lang w:val="en"/>
        </w:rPr>
        <w:t xml:space="preserve">: first, convert </w:t>
      </w:r>
      <w:proofErr w:type="spellStart"/>
      <w:r>
        <w:rPr>
          <w:lang w:val="en"/>
        </w:rPr>
        <w:t>MorphoLex</w:t>
      </w:r>
      <w:proofErr w:type="spellEnd"/>
      <w:r>
        <w:rPr>
          <w:lang w:val="en"/>
        </w:rPr>
        <w:t xml:space="preserve">-EN from HAL to </w:t>
      </w:r>
      <w:proofErr w:type="spellStart"/>
      <w:r>
        <w:rPr>
          <w:lang w:val="en"/>
        </w:rPr>
        <w:t>Zipf</w:t>
      </w:r>
      <w:proofErr w:type="spellEnd"/>
      <w:r>
        <w:rPr>
          <w:lang w:val="en"/>
        </w:rPr>
        <w:t xml:space="preserve">, compare with current affix values. </w:t>
      </w:r>
    </w:p>
    <w:p w14:paraId="2C84A955" w14:textId="3204AA63" w:rsidR="00A44850" w:rsidRPr="002A3203" w:rsidRDefault="00A44850" w:rsidP="00D51918">
      <w:pPr>
        <w:tabs>
          <w:tab w:val="left" w:pos="4640"/>
        </w:tabs>
      </w:pPr>
      <w:r>
        <w:rPr>
          <w:lang w:val="en"/>
        </w:rPr>
        <w:t xml:space="preserve">Then </w:t>
      </w:r>
      <w:proofErr w:type="spellStart"/>
      <w:r>
        <w:rPr>
          <w:lang w:val="en"/>
        </w:rPr>
        <w:t>Morpholex</w:t>
      </w:r>
      <w:proofErr w:type="spellEnd"/>
      <w:r>
        <w:rPr>
          <w:lang w:val="en"/>
        </w:rPr>
        <w:t xml:space="preserve">-FR to </w:t>
      </w:r>
      <w:proofErr w:type="spellStart"/>
      <w:r>
        <w:rPr>
          <w:lang w:val="en"/>
        </w:rPr>
        <w:t>Zipf</w:t>
      </w:r>
      <w:proofErr w:type="spellEnd"/>
      <w:r>
        <w:rPr>
          <w:lang w:val="en"/>
        </w:rPr>
        <w:t xml:space="preserve">. </w:t>
      </w:r>
    </w:p>
    <w:p w14:paraId="78096AC2" w14:textId="598E1EA3" w:rsidR="00A44850" w:rsidRPr="002A3203" w:rsidRDefault="00A44850" w:rsidP="00D51918">
      <w:pPr>
        <w:tabs>
          <w:tab w:val="left" w:pos="4640"/>
        </w:tabs>
      </w:pPr>
      <w:r>
        <w:rPr>
          <w:lang w:val="en"/>
        </w:rPr>
        <w:t xml:space="preserve">Problem, no one knows exactly how big HAL is. About 130-400 million. </w:t>
      </w:r>
    </w:p>
    <w:p w14:paraId="3C3A336C" w14:textId="1FD398C4" w:rsidR="00A44850" w:rsidRPr="002A3203" w:rsidRDefault="00A44850" w:rsidP="00D51918">
      <w:pPr>
        <w:tabs>
          <w:tab w:val="left" w:pos="4640"/>
        </w:tabs>
      </w:pPr>
    </w:p>
    <w:p w14:paraId="13986B93" w14:textId="336C2DAB" w:rsidR="00A44850" w:rsidRPr="002A3203" w:rsidRDefault="00A44850" w:rsidP="00D51918">
      <w:pPr>
        <w:tabs>
          <w:tab w:val="left" w:pos="4640"/>
        </w:tabs>
      </w:pPr>
      <w:r>
        <w:rPr>
          <w:lang w:val="en"/>
        </w:rPr>
        <w:t xml:space="preserve">Problem: </w:t>
      </w:r>
      <w:proofErr w:type="spellStart"/>
      <w:r>
        <w:rPr>
          <w:lang w:val="en"/>
        </w:rPr>
        <w:t>Morpholex</w:t>
      </w:r>
      <w:proofErr w:type="spellEnd"/>
      <w:r>
        <w:rPr>
          <w:lang w:val="en"/>
        </w:rPr>
        <w:t xml:space="preserve">-EN </w:t>
      </w:r>
      <w:proofErr w:type="spellStart"/>
      <w:r>
        <w:rPr>
          <w:lang w:val="en"/>
        </w:rPr>
        <w:t>zipf</w:t>
      </w:r>
      <w:proofErr w:type="spellEnd"/>
      <w:r>
        <w:rPr>
          <w:lang w:val="en"/>
        </w:rPr>
        <w:t xml:space="preserve"> converted does not match with current affix values: it is always over it. </w:t>
      </w:r>
      <w:r w:rsidR="002A3203">
        <w:rPr>
          <w:lang w:val="en"/>
        </w:rPr>
        <w:t xml:space="preserve">-&gt; </w:t>
      </w:r>
      <w:proofErr w:type="gramStart"/>
      <w:r w:rsidR="002A3203">
        <w:rPr>
          <w:lang w:val="en"/>
        </w:rPr>
        <w:t>so</w:t>
      </w:r>
      <w:proofErr w:type="gramEnd"/>
      <w:r w:rsidR="002A3203">
        <w:rPr>
          <w:lang w:val="en"/>
        </w:rPr>
        <w:t xml:space="preserve"> HAL must be bigger than 130 million, closer to 400</w:t>
      </w:r>
    </w:p>
    <w:p w14:paraId="26B8C551" w14:textId="19768D98" w:rsidR="00C177FC" w:rsidRPr="002A3203" w:rsidRDefault="00C177FC" w:rsidP="00D51918">
      <w:pPr>
        <w:tabs>
          <w:tab w:val="left" w:pos="4640"/>
        </w:tabs>
      </w:pPr>
    </w:p>
    <w:p w14:paraId="7422B989" w14:textId="4B739BF4" w:rsidR="00C177FC" w:rsidRPr="002A3203" w:rsidRDefault="00C177FC" w:rsidP="00D51918">
      <w:pPr>
        <w:tabs>
          <w:tab w:val="left" w:pos="4640"/>
        </w:tabs>
      </w:pPr>
      <w:r>
        <w:rPr>
          <w:lang w:val="en"/>
        </w:rPr>
        <w:t>For next time:</w:t>
      </w:r>
    </w:p>
    <w:p w14:paraId="2D32C5C5" w14:textId="0FD9E026" w:rsidR="00C177FC" w:rsidRPr="002A3203" w:rsidRDefault="00C177FC" w:rsidP="00D51918">
      <w:pPr>
        <w:tabs>
          <w:tab w:val="left" w:pos="4640"/>
        </w:tabs>
      </w:pPr>
    </w:p>
    <w:p w14:paraId="3478D385" w14:textId="3BB646B5" w:rsidR="00C177FC" w:rsidRPr="0090079D" w:rsidRDefault="00C177FC" w:rsidP="00D51918">
      <w:pPr>
        <w:tabs>
          <w:tab w:val="left" w:pos="4640"/>
        </w:tabs>
        <w:rPr>
          <w:color w:val="70AD47" w:themeColor="accent6"/>
        </w:rPr>
      </w:pPr>
      <w:proofErr w:type="spellStart"/>
      <w:r>
        <w:rPr>
          <w:lang w:val="en"/>
        </w:rPr>
        <w:t>MorpholexFR</w:t>
      </w:r>
      <w:proofErr w:type="spellEnd"/>
      <w:r>
        <w:rPr>
          <w:lang w:val="en"/>
        </w:rPr>
        <w:t xml:space="preserve"> and </w:t>
      </w:r>
      <w:proofErr w:type="spellStart"/>
      <w:r>
        <w:rPr>
          <w:lang w:val="en"/>
        </w:rPr>
        <w:t>MorpholexEN</w:t>
      </w:r>
      <w:proofErr w:type="spellEnd"/>
      <w:r>
        <w:rPr>
          <w:lang w:val="en"/>
        </w:rPr>
        <w:t xml:space="preserve"> are used to measure affix frequency. But! Scales are not the same. </w:t>
      </w:r>
      <w:proofErr w:type="spellStart"/>
      <w:r>
        <w:rPr>
          <w:lang w:val="en"/>
        </w:rPr>
        <w:t>Morpholex</w:t>
      </w:r>
      <w:proofErr w:type="spellEnd"/>
      <w:r>
        <w:rPr>
          <w:lang w:val="en"/>
        </w:rPr>
        <w:t xml:space="preserve"> EN is based on HAL (rough word number – convert to </w:t>
      </w:r>
      <w:proofErr w:type="spellStart"/>
      <w:r>
        <w:rPr>
          <w:lang w:val="en"/>
        </w:rPr>
        <w:t>zipf</w:t>
      </w:r>
      <w:proofErr w:type="spellEnd"/>
      <w:r>
        <w:rPr>
          <w:lang w:val="en"/>
        </w:rPr>
        <w:t xml:space="preserve">), and FR I don't think! Figure out which scale, and then convert to </w:t>
      </w:r>
      <w:proofErr w:type="spellStart"/>
      <w:r>
        <w:rPr>
          <w:lang w:val="en"/>
        </w:rPr>
        <w:t>Zipf</w:t>
      </w:r>
      <w:proofErr w:type="spellEnd"/>
      <w:r>
        <w:rPr>
          <w:lang w:val="en"/>
        </w:rPr>
        <w:t xml:space="preserve">. English word </w:t>
      </w:r>
      <w:proofErr w:type="spellStart"/>
      <w:r>
        <w:rPr>
          <w:lang w:val="en"/>
        </w:rPr>
        <w:t>dict</w:t>
      </w:r>
      <w:proofErr w:type="spellEnd"/>
      <w:r>
        <w:rPr>
          <w:lang w:val="en"/>
        </w:rPr>
        <w:t xml:space="preserve"> (based on SUBTLEX-UK) is also in </w:t>
      </w:r>
      <w:proofErr w:type="spellStart"/>
      <w:r>
        <w:rPr>
          <w:lang w:val="en"/>
        </w:rPr>
        <w:t>zipf</w:t>
      </w:r>
      <w:proofErr w:type="spellEnd"/>
      <w:r>
        <w:rPr>
          <w:lang w:val="en"/>
        </w:rPr>
        <w:t xml:space="preserve">, </w:t>
      </w:r>
      <w:r w:rsidRPr="00FB2879">
        <w:rPr>
          <w:color w:val="70AD47" w:themeColor="accent6"/>
          <w:lang w:val="en"/>
        </w:rPr>
        <w:t xml:space="preserve">check if SUBTLEX FR is also in </w:t>
      </w:r>
      <w:proofErr w:type="spellStart"/>
      <w:r w:rsidRPr="00FB2879">
        <w:rPr>
          <w:color w:val="70AD47" w:themeColor="accent6"/>
          <w:lang w:val="en"/>
        </w:rPr>
        <w:t>zipf</w:t>
      </w:r>
      <w:proofErr w:type="spellEnd"/>
      <w:r w:rsidRPr="00FB2879">
        <w:rPr>
          <w:color w:val="70AD47" w:themeColor="accent6"/>
          <w:lang w:val="en"/>
        </w:rPr>
        <w:t>.</w:t>
      </w:r>
      <w:r>
        <w:rPr>
          <w:lang w:val="en"/>
        </w:rPr>
        <w:t xml:space="preserve"> </w:t>
      </w:r>
      <w:r w:rsidR="00FB2879" w:rsidRPr="0090079D">
        <w:rPr>
          <w:color w:val="70AD47" w:themeColor="accent6"/>
          <w:lang w:val="en"/>
        </w:rPr>
        <w:t xml:space="preserve"> (</w:t>
      </w:r>
      <w:r w:rsidR="002A3203">
        <w:rPr>
          <w:color w:val="70AD47" w:themeColor="accent6"/>
          <w:lang w:val="en"/>
        </w:rPr>
        <w:t xml:space="preserve">it </w:t>
      </w:r>
      <w:proofErr w:type="spellStart"/>
      <w:r w:rsidR="002A3203">
        <w:rPr>
          <w:color w:val="70AD47" w:themeColor="accent6"/>
          <w:lang w:val="en"/>
        </w:rPr>
        <w:t>isnt</w:t>
      </w:r>
      <w:proofErr w:type="spellEnd"/>
      <w:r w:rsidR="00FB2879" w:rsidRPr="0090079D">
        <w:rPr>
          <w:color w:val="70AD47" w:themeColor="accent6"/>
          <w:lang w:val="en"/>
        </w:rPr>
        <w:t>)</w:t>
      </w:r>
    </w:p>
    <w:p w14:paraId="7E411F97" w14:textId="2365F0DF" w:rsidR="00FB2879" w:rsidRPr="0090079D" w:rsidRDefault="00FB2879" w:rsidP="00D51918">
      <w:pPr>
        <w:tabs>
          <w:tab w:val="left" w:pos="4640"/>
        </w:tabs>
        <w:rPr>
          <w:color w:val="70AD47" w:themeColor="accent6"/>
        </w:rPr>
      </w:pPr>
    </w:p>
    <w:p w14:paraId="1DBDCE91" w14:textId="6C039312" w:rsidR="0090121E" w:rsidRPr="0090079D" w:rsidRDefault="0090121E" w:rsidP="00D51918">
      <w:pPr>
        <w:tabs>
          <w:tab w:val="left" w:pos="4640"/>
        </w:tabs>
        <w:rPr>
          <w:color w:val="000000" w:themeColor="text1"/>
        </w:rPr>
      </w:pPr>
      <w:r w:rsidRPr="0090079D">
        <w:rPr>
          <w:color w:val="000000" w:themeColor="text1"/>
          <w:lang w:val="en"/>
        </w:rPr>
        <w:t>Current state:</w:t>
      </w:r>
    </w:p>
    <w:p w14:paraId="41A62B16" w14:textId="602DFC85" w:rsidR="0090121E" w:rsidRDefault="003A3177" w:rsidP="00D51918">
      <w:pPr>
        <w:tabs>
          <w:tab w:val="left" w:pos="4640"/>
        </w:tabs>
        <w:rPr>
          <w:color w:val="000000" w:themeColor="text1"/>
        </w:rPr>
      </w:pPr>
      <w:r w:rsidRPr="003A3177">
        <w:rPr>
          <w:color w:val="000000" w:themeColor="text1"/>
          <w:lang w:val="en"/>
        </w:rPr>
        <w:t xml:space="preserve">The </w:t>
      </w:r>
      <w:proofErr w:type="spellStart"/>
      <w:r w:rsidRPr="003A3177">
        <w:rPr>
          <w:color w:val="000000" w:themeColor="text1"/>
          <w:lang w:val="en"/>
        </w:rPr>
        <w:t>freq</w:t>
      </w:r>
      <w:proofErr w:type="spellEnd"/>
      <w:r w:rsidRPr="003A3177">
        <w:rPr>
          <w:color w:val="000000" w:themeColor="text1"/>
          <w:lang w:val="en"/>
        </w:rPr>
        <w:t xml:space="preserve"> and </w:t>
      </w:r>
      <w:proofErr w:type="spellStart"/>
      <w:r w:rsidRPr="003A3177">
        <w:rPr>
          <w:color w:val="000000" w:themeColor="text1"/>
          <w:lang w:val="en"/>
        </w:rPr>
        <w:t>pred</w:t>
      </w:r>
      <w:proofErr w:type="spellEnd"/>
      <w:r w:rsidRPr="003A3177">
        <w:rPr>
          <w:color w:val="000000" w:themeColor="text1"/>
          <w:lang w:val="en"/>
        </w:rPr>
        <w:t xml:space="preserve"> files a</w:t>
      </w:r>
      <w:r>
        <w:rPr>
          <w:color w:val="000000" w:themeColor="text1"/>
          <w:lang w:val="en"/>
        </w:rPr>
        <w:t xml:space="preserve">re now converted to </w:t>
      </w:r>
      <w:proofErr w:type="spellStart"/>
      <w:r>
        <w:rPr>
          <w:color w:val="000000" w:themeColor="text1"/>
          <w:lang w:val="en"/>
        </w:rPr>
        <w:t>Zipf</w:t>
      </w:r>
      <w:proofErr w:type="spellEnd"/>
      <w:r>
        <w:rPr>
          <w:color w:val="000000" w:themeColor="text1"/>
          <w:lang w:val="en"/>
        </w:rPr>
        <w:t xml:space="preserve"> for </w:t>
      </w:r>
      <w:proofErr w:type="spellStart"/>
      <w:r>
        <w:rPr>
          <w:color w:val="000000" w:themeColor="text1"/>
          <w:lang w:val="en"/>
        </w:rPr>
        <w:t>EmbeddedWords</w:t>
      </w:r>
      <w:proofErr w:type="spellEnd"/>
      <w:r>
        <w:rPr>
          <w:color w:val="000000" w:themeColor="text1"/>
          <w:lang w:val="en"/>
        </w:rPr>
        <w:t xml:space="preserve">, Sentence and Flanker (so, English and French). The affix frequencies of English are also in </w:t>
      </w:r>
      <w:proofErr w:type="spellStart"/>
      <w:r>
        <w:rPr>
          <w:color w:val="000000" w:themeColor="text1"/>
          <w:lang w:val="en"/>
        </w:rPr>
        <w:t>zipf</w:t>
      </w:r>
      <w:proofErr w:type="spellEnd"/>
      <w:r>
        <w:rPr>
          <w:color w:val="000000" w:themeColor="text1"/>
          <w:lang w:val="en"/>
        </w:rPr>
        <w:t xml:space="preserve"> scale. However, the French affix frequencies are still unclear! Check emails and correct</w:t>
      </w:r>
    </w:p>
    <w:p w14:paraId="5F3D5235" w14:textId="4E879791" w:rsidR="00BB22BA" w:rsidRDefault="00BB22BA" w:rsidP="00D51918">
      <w:pPr>
        <w:tabs>
          <w:tab w:val="left" w:pos="4640"/>
        </w:tabs>
        <w:rPr>
          <w:color w:val="000000" w:themeColor="text1"/>
        </w:rPr>
      </w:pPr>
    </w:p>
    <w:p w14:paraId="42CE671F" w14:textId="3B9BE349" w:rsidR="00BB22BA" w:rsidRDefault="00BB22BA" w:rsidP="00D51918">
      <w:pPr>
        <w:tabs>
          <w:tab w:val="left" w:pos="4640"/>
        </w:tabs>
        <w:rPr>
          <w:color w:val="000000" w:themeColor="text1"/>
        </w:rPr>
      </w:pPr>
      <w:r>
        <w:rPr>
          <w:color w:val="000000" w:themeColor="text1"/>
          <w:lang w:val="en"/>
        </w:rPr>
        <w:t>Next: check results if everything is still stable after modifying frequency scale.</w:t>
      </w:r>
    </w:p>
    <w:p w14:paraId="666B38BD" w14:textId="3A6CA6F8" w:rsidR="00181441" w:rsidRDefault="00181441" w:rsidP="00D51918">
      <w:pPr>
        <w:tabs>
          <w:tab w:val="left" w:pos="4640"/>
        </w:tabs>
        <w:rPr>
          <w:color w:val="000000" w:themeColor="text1"/>
        </w:rPr>
      </w:pPr>
    </w:p>
    <w:p w14:paraId="754E38AE" w14:textId="0F2D7C81" w:rsidR="00181441" w:rsidRPr="002A3203" w:rsidRDefault="00181441" w:rsidP="00D51918">
      <w:pPr>
        <w:tabs>
          <w:tab w:val="left" w:pos="4640"/>
        </w:tabs>
        <w:rPr>
          <w:color w:val="000000" w:themeColor="text1"/>
        </w:rPr>
      </w:pPr>
      <w:r w:rsidRPr="00C7270A">
        <w:rPr>
          <w:color w:val="000000" w:themeColor="text1"/>
          <w:lang w:val="en"/>
        </w:rPr>
        <w:t>Idea: cross reference THE in other databases to measure HAL size</w:t>
      </w:r>
    </w:p>
    <w:p w14:paraId="5F0E0D5E" w14:textId="3923CB4E" w:rsidR="004C43CF" w:rsidRPr="002A3203" w:rsidRDefault="004C43CF" w:rsidP="00D51918">
      <w:pPr>
        <w:tabs>
          <w:tab w:val="left" w:pos="4640"/>
        </w:tabs>
        <w:rPr>
          <w:color w:val="000000" w:themeColor="text1"/>
        </w:rPr>
      </w:pPr>
    </w:p>
    <w:p w14:paraId="2D3B485A" w14:textId="16F526EF" w:rsidR="004C43CF" w:rsidRPr="002A3203" w:rsidRDefault="004C43CF" w:rsidP="00D51918">
      <w:pPr>
        <w:tabs>
          <w:tab w:val="left" w:pos="4640"/>
        </w:tabs>
        <w:rPr>
          <w:color w:val="000000" w:themeColor="text1"/>
        </w:rPr>
      </w:pPr>
      <w:r w:rsidRPr="004C43CF">
        <w:rPr>
          <w:color w:val="000000" w:themeColor="text1"/>
          <w:lang w:val="en"/>
        </w:rPr>
        <w:t xml:space="preserve">Ok! So: </w:t>
      </w:r>
      <w:proofErr w:type="spellStart"/>
      <w:r w:rsidRPr="004C43CF">
        <w:rPr>
          <w:color w:val="000000" w:themeColor="text1"/>
          <w:lang w:val="en"/>
        </w:rPr>
        <w:t>Morpholex</w:t>
      </w:r>
      <w:proofErr w:type="spellEnd"/>
      <w:r w:rsidRPr="004C43CF">
        <w:rPr>
          <w:color w:val="000000" w:themeColor="text1"/>
          <w:lang w:val="en"/>
        </w:rPr>
        <w:t xml:space="preserve"> </w:t>
      </w:r>
      <w:proofErr w:type="spellStart"/>
      <w:r w:rsidRPr="004C43CF">
        <w:rPr>
          <w:color w:val="000000" w:themeColor="text1"/>
          <w:lang w:val="en"/>
        </w:rPr>
        <w:t>FR</w:t>
      </w:r>
      <w:r>
        <w:rPr>
          <w:color w:val="000000" w:themeColor="text1"/>
          <w:lang w:val="en"/>
        </w:rPr>
        <w:t>assumes</w:t>
      </w:r>
      <w:proofErr w:type="spellEnd"/>
      <w:r>
        <w:rPr>
          <w:color w:val="000000" w:themeColor="text1"/>
          <w:lang w:val="en"/>
        </w:rPr>
        <w:t xml:space="preserve"> f </w:t>
      </w:r>
      <w:proofErr w:type="spellStart"/>
      <w:r>
        <w:rPr>
          <w:color w:val="000000" w:themeColor="text1"/>
          <w:lang w:val="en"/>
        </w:rPr>
        <w:t>req</w:t>
      </w:r>
      <w:proofErr w:type="spellEnd"/>
      <w:r>
        <w:rPr>
          <w:color w:val="000000" w:themeColor="text1"/>
          <w:lang w:val="en"/>
        </w:rPr>
        <w:t xml:space="preserve"> values of FLP, found on Lexique.org. FLP takes over these values from Lexique383. These are in frequency per million. </w:t>
      </w:r>
    </w:p>
    <w:p w14:paraId="55E36FBF" w14:textId="1142D2D3" w:rsidR="00F44A53" w:rsidRPr="002A3203" w:rsidRDefault="00F44A53" w:rsidP="00D51918">
      <w:pPr>
        <w:tabs>
          <w:tab w:val="left" w:pos="4640"/>
        </w:tabs>
        <w:rPr>
          <w:color w:val="000000" w:themeColor="text1"/>
        </w:rPr>
      </w:pPr>
    </w:p>
    <w:p w14:paraId="4B9E935C" w14:textId="6EC7CC87" w:rsidR="00F44A53" w:rsidRPr="002A3203" w:rsidRDefault="00F44A53" w:rsidP="00D51918">
      <w:pPr>
        <w:tabs>
          <w:tab w:val="left" w:pos="4640"/>
        </w:tabs>
        <w:rPr>
          <w:color w:val="000000" w:themeColor="text1"/>
        </w:rPr>
      </w:pPr>
      <w:r>
        <w:rPr>
          <w:color w:val="000000" w:themeColor="text1"/>
          <w:lang w:val="en"/>
        </w:rPr>
        <w:t xml:space="preserve">HAL values compared to </w:t>
      </w:r>
      <w:r w:rsidR="009F7BF3">
        <w:rPr>
          <w:color w:val="000000" w:themeColor="text1"/>
          <w:lang w:val="en"/>
        </w:rPr>
        <w:t>large online word database (1 billion)</w:t>
      </w:r>
    </w:p>
    <w:p w14:paraId="01FE4F88" w14:textId="63F7F49A" w:rsidR="009F7BF3" w:rsidRDefault="009F7BF3" w:rsidP="009F7BF3">
      <w:pPr>
        <w:pStyle w:val="ListParagraph"/>
        <w:numPr>
          <w:ilvl w:val="0"/>
          <w:numId w:val="7"/>
        </w:numPr>
        <w:tabs>
          <w:tab w:val="left" w:pos="4640"/>
        </w:tabs>
        <w:rPr>
          <w:color w:val="000000" w:themeColor="text1"/>
          <w:lang w:val="nl-NL"/>
        </w:rPr>
      </w:pPr>
      <w:r>
        <w:rPr>
          <w:color w:val="000000" w:themeColor="text1"/>
          <w:lang w:val="en"/>
        </w:rPr>
        <w:t>HAL is estimated at 400 million</w:t>
      </w:r>
    </w:p>
    <w:p w14:paraId="3A6FADF5" w14:textId="6080150C" w:rsidR="009F7BF3" w:rsidRPr="002A3203" w:rsidRDefault="00C7270A" w:rsidP="009F7BF3">
      <w:pPr>
        <w:tabs>
          <w:tab w:val="left" w:pos="4640"/>
        </w:tabs>
        <w:rPr>
          <w:color w:val="70AD47" w:themeColor="accent6"/>
        </w:rPr>
      </w:pPr>
      <w:r>
        <w:rPr>
          <w:color w:val="000000" w:themeColor="text1"/>
          <w:lang w:val="en"/>
        </w:rPr>
        <w:lastRenderedPageBreak/>
        <w:t xml:space="preserve">Tests: SUBTLEX UK and </w:t>
      </w:r>
      <w:proofErr w:type="spellStart"/>
      <w:r>
        <w:rPr>
          <w:color w:val="000000" w:themeColor="text1"/>
          <w:lang w:val="en"/>
        </w:rPr>
        <w:t>Morpholex</w:t>
      </w:r>
      <w:proofErr w:type="spellEnd"/>
      <w:r>
        <w:rPr>
          <w:color w:val="000000" w:themeColor="text1"/>
          <w:lang w:val="en"/>
        </w:rPr>
        <w:t xml:space="preserve"> values for "hi" are the same</w:t>
      </w:r>
      <w:r w:rsidR="00064F3E">
        <w:rPr>
          <w:color w:val="000000" w:themeColor="text1"/>
          <w:lang w:val="en"/>
        </w:rPr>
        <w:t xml:space="preserve"> in </w:t>
      </w:r>
      <w:proofErr w:type="spellStart"/>
      <w:r w:rsidR="00064F3E">
        <w:rPr>
          <w:color w:val="000000" w:themeColor="text1"/>
          <w:lang w:val="en"/>
        </w:rPr>
        <w:t>Zipf</w:t>
      </w:r>
      <w:proofErr w:type="spellEnd"/>
      <w:r w:rsidR="00A275FF">
        <w:rPr>
          <w:color w:val="000000" w:themeColor="text1"/>
          <w:lang w:val="en"/>
        </w:rPr>
        <w:t xml:space="preserve"> (if we assume a HAL size of approx. 400 000 000)</w:t>
      </w:r>
      <w:r w:rsidR="00064F3E">
        <w:rPr>
          <w:color w:val="000000" w:themeColor="text1"/>
          <w:lang w:val="en"/>
        </w:rPr>
        <w:t>: about 5.3.</w:t>
      </w:r>
      <w:r>
        <w:rPr>
          <w:lang w:val="en"/>
        </w:rPr>
        <w:t xml:space="preserve"> </w:t>
      </w:r>
      <w:r w:rsidR="008409BE">
        <w:rPr>
          <w:color w:val="000000" w:themeColor="text1"/>
          <w:lang w:val="en"/>
        </w:rPr>
        <w:t xml:space="preserve"> In the final </w:t>
      </w:r>
      <w:proofErr w:type="spellStart"/>
      <w:r w:rsidR="008409BE">
        <w:rPr>
          <w:color w:val="000000" w:themeColor="text1"/>
          <w:lang w:val="en"/>
        </w:rPr>
        <w:t>freq_pred</w:t>
      </w:r>
      <w:proofErr w:type="spellEnd"/>
      <w:r w:rsidR="008409BE">
        <w:rPr>
          <w:color w:val="000000" w:themeColor="text1"/>
          <w:lang w:val="en"/>
        </w:rPr>
        <w:t xml:space="preserve"> files, these values are also the same.</w:t>
      </w:r>
      <w:r>
        <w:rPr>
          <w:lang w:val="en"/>
        </w:rPr>
        <w:t xml:space="preserve"> </w:t>
      </w:r>
      <w:r w:rsidR="00064F3E" w:rsidRPr="008409BE">
        <w:rPr>
          <w:color w:val="70AD47" w:themeColor="accent6"/>
          <w:lang w:val="en"/>
        </w:rPr>
        <w:t xml:space="preserve"> </w:t>
      </w:r>
      <w:proofErr w:type="gramStart"/>
      <w:r w:rsidR="00064F3E" w:rsidRPr="008409BE">
        <w:rPr>
          <w:color w:val="70AD47" w:themeColor="accent6"/>
          <w:lang w:val="en"/>
        </w:rPr>
        <w:t>So</w:t>
      </w:r>
      <w:proofErr w:type="gramEnd"/>
      <w:r w:rsidR="00064F3E" w:rsidRPr="008409BE">
        <w:rPr>
          <w:color w:val="70AD47" w:themeColor="accent6"/>
          <w:lang w:val="en"/>
        </w:rPr>
        <w:t xml:space="preserve"> the affix </w:t>
      </w:r>
      <w:proofErr w:type="spellStart"/>
      <w:r w:rsidR="00064F3E" w:rsidRPr="008409BE">
        <w:rPr>
          <w:color w:val="70AD47" w:themeColor="accent6"/>
          <w:lang w:val="en"/>
        </w:rPr>
        <w:t>freq</w:t>
      </w:r>
      <w:proofErr w:type="spellEnd"/>
      <w:r w:rsidR="00064F3E" w:rsidRPr="008409BE">
        <w:rPr>
          <w:color w:val="70AD47" w:themeColor="accent6"/>
          <w:lang w:val="en"/>
        </w:rPr>
        <w:t xml:space="preserve"> values in English are correct.</w:t>
      </w:r>
    </w:p>
    <w:p w14:paraId="54BE60D2" w14:textId="7F7BD33B" w:rsidR="005560CE" w:rsidRPr="002A3203" w:rsidRDefault="005560CE" w:rsidP="009F7BF3">
      <w:pPr>
        <w:tabs>
          <w:tab w:val="left" w:pos="4640"/>
        </w:tabs>
        <w:rPr>
          <w:color w:val="000000" w:themeColor="text1"/>
        </w:rPr>
      </w:pPr>
      <w:r>
        <w:rPr>
          <w:color w:val="000000" w:themeColor="text1"/>
          <w:lang w:val="en"/>
        </w:rPr>
        <w:t xml:space="preserve">For </w:t>
      </w:r>
      <w:proofErr w:type="spellStart"/>
      <w:r>
        <w:rPr>
          <w:color w:val="000000" w:themeColor="text1"/>
          <w:lang w:val="en"/>
        </w:rPr>
        <w:t>freq</w:t>
      </w:r>
      <w:proofErr w:type="spellEnd"/>
      <w:r>
        <w:rPr>
          <w:color w:val="000000" w:themeColor="text1"/>
          <w:lang w:val="en"/>
        </w:rPr>
        <w:t xml:space="preserve"> values, it must be clear what exactly we </w:t>
      </w:r>
      <w:r w:rsidR="00AC7CD0">
        <w:rPr>
          <w:color w:val="000000" w:themeColor="text1"/>
          <w:lang w:val="en"/>
        </w:rPr>
        <w:t>want to use</w:t>
      </w:r>
      <w:r>
        <w:rPr>
          <w:color w:val="000000" w:themeColor="text1"/>
          <w:lang w:val="en"/>
        </w:rPr>
        <w:t xml:space="preserve">: frequency of the lemma, or of the specific word? </w:t>
      </w:r>
      <w:r>
        <w:rPr>
          <w:lang w:val="en"/>
        </w:rPr>
        <w:t xml:space="preserve"> </w:t>
      </w:r>
      <w:r w:rsidR="00AC7CD0">
        <w:rPr>
          <w:color w:val="000000" w:themeColor="text1"/>
          <w:lang w:val="en"/>
        </w:rPr>
        <w:t xml:space="preserve">At the moment it is the word itself for English, but SUBTLEX also contains values for lemma frequency. </w:t>
      </w:r>
    </w:p>
    <w:p w14:paraId="14174707" w14:textId="5C0C8DF1" w:rsidR="0089054E" w:rsidRPr="002A3203" w:rsidRDefault="0089054E" w:rsidP="009F7BF3">
      <w:pPr>
        <w:tabs>
          <w:tab w:val="left" w:pos="4640"/>
        </w:tabs>
        <w:rPr>
          <w:color w:val="000000" w:themeColor="text1"/>
        </w:rPr>
      </w:pPr>
    </w:p>
    <w:p w14:paraId="68AE2B71" w14:textId="0D8F2A69" w:rsidR="0089054E" w:rsidRPr="002A3203" w:rsidRDefault="0021150D" w:rsidP="009F7BF3">
      <w:pPr>
        <w:tabs>
          <w:tab w:val="left" w:pos="4640"/>
        </w:tabs>
        <w:rPr>
          <w:color w:val="000000" w:themeColor="text1"/>
        </w:rPr>
      </w:pPr>
      <w:r w:rsidRPr="005560CE">
        <w:rPr>
          <w:lang w:val="en"/>
        </w:rPr>
        <w:t>L</w:t>
      </w:r>
      <w:r w:rsidR="005560CE">
        <w:rPr>
          <w:lang w:val="en"/>
        </w:rPr>
        <w:t>e</w:t>
      </w:r>
      <w:r w:rsidRPr="005560CE">
        <w:rPr>
          <w:lang w:val="en"/>
        </w:rPr>
        <w:t>xique.org</w:t>
      </w:r>
      <w:r>
        <w:rPr>
          <w:lang w:val="en"/>
        </w:rPr>
        <w:t xml:space="preserve"> </w:t>
      </w:r>
      <w:r w:rsidRPr="0021150D">
        <w:rPr>
          <w:color w:val="000000" w:themeColor="text1"/>
          <w:lang w:val="en"/>
        </w:rPr>
        <w:t>has frequency values in fpm, and the</w:t>
      </w:r>
      <w:r w:rsidR="002A3203">
        <w:rPr>
          <w:color w:val="000000" w:themeColor="text1"/>
          <w:lang w:val="en"/>
        </w:rPr>
        <w:t xml:space="preserve"> </w:t>
      </w:r>
      <w:r>
        <w:rPr>
          <w:color w:val="000000" w:themeColor="text1"/>
          <w:lang w:val="en"/>
        </w:rPr>
        <w:t xml:space="preserve">values correspond </w:t>
      </w:r>
      <w:r w:rsidR="002A3203">
        <w:rPr>
          <w:color w:val="000000" w:themeColor="text1"/>
          <w:lang w:val="en"/>
        </w:rPr>
        <w:t>1on1</w:t>
      </w:r>
      <w:r>
        <w:rPr>
          <w:color w:val="000000" w:themeColor="text1"/>
          <w:lang w:val="en"/>
        </w:rPr>
        <w:t xml:space="preserve"> to the </w:t>
      </w:r>
      <w:proofErr w:type="spellStart"/>
      <w:r>
        <w:rPr>
          <w:color w:val="000000" w:themeColor="text1"/>
          <w:lang w:val="en"/>
        </w:rPr>
        <w:t>MorphoLex</w:t>
      </w:r>
      <w:proofErr w:type="spellEnd"/>
      <w:r>
        <w:rPr>
          <w:color w:val="000000" w:themeColor="text1"/>
          <w:lang w:val="en"/>
        </w:rPr>
        <w:t xml:space="preserve"> values</w:t>
      </w:r>
      <w:r w:rsidR="008A5F24">
        <w:rPr>
          <w:color w:val="000000" w:themeColor="text1"/>
          <w:lang w:val="en"/>
        </w:rPr>
        <w:t xml:space="preserve"> (and also to French Lexicon Project values).</w:t>
      </w:r>
      <w:r>
        <w:rPr>
          <w:color w:val="000000" w:themeColor="text1"/>
          <w:lang w:val="en"/>
        </w:rPr>
        <w:t xml:space="preserve"> </w:t>
      </w:r>
      <w:r>
        <w:rPr>
          <w:lang w:val="en"/>
        </w:rPr>
        <w:t xml:space="preserve"> </w:t>
      </w:r>
      <w:r w:rsidR="007426C0">
        <w:rPr>
          <w:color w:val="000000" w:themeColor="text1"/>
          <w:lang w:val="en"/>
        </w:rPr>
        <w:t xml:space="preserve">The current </w:t>
      </w:r>
      <w:proofErr w:type="spellStart"/>
      <w:r w:rsidR="007426C0">
        <w:rPr>
          <w:color w:val="000000" w:themeColor="text1"/>
          <w:lang w:val="en"/>
        </w:rPr>
        <w:t>pred_freq</w:t>
      </w:r>
      <w:proofErr w:type="spellEnd"/>
      <w:r w:rsidR="007426C0">
        <w:rPr>
          <w:color w:val="000000" w:themeColor="text1"/>
          <w:lang w:val="en"/>
        </w:rPr>
        <w:t xml:space="preserve"> frequencies</w:t>
      </w:r>
      <w:r w:rsidR="00344F71">
        <w:rPr>
          <w:color w:val="000000" w:themeColor="text1"/>
          <w:lang w:val="en"/>
        </w:rPr>
        <w:t xml:space="preserve"> also</w:t>
      </w:r>
      <w:r w:rsidR="007426C0">
        <w:rPr>
          <w:color w:val="000000" w:themeColor="text1"/>
          <w:lang w:val="en"/>
        </w:rPr>
        <w:t xml:space="preserve"> correspond to </w:t>
      </w:r>
      <w:proofErr w:type="spellStart"/>
      <w:r w:rsidR="00386BAB">
        <w:rPr>
          <w:color w:val="000000" w:themeColor="text1"/>
          <w:lang w:val="en"/>
        </w:rPr>
        <w:t>Morpholex</w:t>
      </w:r>
      <w:proofErr w:type="spellEnd"/>
      <w:r w:rsidR="00386BAB">
        <w:rPr>
          <w:color w:val="000000" w:themeColor="text1"/>
          <w:lang w:val="en"/>
        </w:rPr>
        <w:t xml:space="preserve">. </w:t>
      </w:r>
      <w:r>
        <w:rPr>
          <w:lang w:val="en"/>
        </w:rPr>
        <w:t xml:space="preserve"> </w:t>
      </w:r>
      <w:r w:rsidR="00344F71">
        <w:rPr>
          <w:color w:val="000000" w:themeColor="text1"/>
          <w:lang w:val="en"/>
        </w:rPr>
        <w:t>Same as for English, the current word frequencies are of the word itself and not of the lemma.</w:t>
      </w:r>
    </w:p>
    <w:p w14:paraId="49D4DC72" w14:textId="0619E273" w:rsidR="008A5F24" w:rsidRPr="002A3203" w:rsidRDefault="008A5F24" w:rsidP="009F7BF3">
      <w:pPr>
        <w:tabs>
          <w:tab w:val="left" w:pos="4640"/>
        </w:tabs>
        <w:rPr>
          <w:color w:val="000000" w:themeColor="text1"/>
        </w:rPr>
      </w:pPr>
    </w:p>
    <w:p w14:paraId="2A1111DF" w14:textId="2D2D1B64" w:rsidR="008A5F24" w:rsidRPr="002A3203" w:rsidRDefault="008A5F24" w:rsidP="009F7BF3">
      <w:pPr>
        <w:tabs>
          <w:tab w:val="left" w:pos="4640"/>
        </w:tabs>
        <w:rPr>
          <w:color w:val="000000" w:themeColor="text1"/>
        </w:rPr>
      </w:pPr>
      <w:r>
        <w:rPr>
          <w:color w:val="000000" w:themeColor="text1"/>
          <w:lang w:val="en"/>
        </w:rPr>
        <w:t>TODO: add explanation in README. Cleanup files</w:t>
      </w:r>
    </w:p>
    <w:p w14:paraId="36809A61" w14:textId="081CB601" w:rsidR="005D67E7" w:rsidRPr="002A3203" w:rsidRDefault="005D67E7" w:rsidP="009F7BF3">
      <w:pPr>
        <w:tabs>
          <w:tab w:val="left" w:pos="4640"/>
        </w:tabs>
        <w:rPr>
          <w:color w:val="000000" w:themeColor="text1"/>
        </w:rPr>
      </w:pPr>
    </w:p>
    <w:p w14:paraId="765B8AF2" w14:textId="2F907730" w:rsidR="00EF6674" w:rsidRPr="002A3203" w:rsidRDefault="00765BAC" w:rsidP="009F7BF3">
      <w:pPr>
        <w:tabs>
          <w:tab w:val="left" w:pos="4640"/>
        </w:tabs>
        <w:rPr>
          <w:color w:val="000000" w:themeColor="text1"/>
        </w:rPr>
      </w:pPr>
      <w:r>
        <w:rPr>
          <w:color w:val="000000" w:themeColor="text1"/>
          <w:lang w:val="en"/>
        </w:rPr>
        <w:t>Update:</w:t>
      </w:r>
      <w:r w:rsidR="00ED7993">
        <w:rPr>
          <w:color w:val="000000" w:themeColor="text1"/>
          <w:lang w:val="en"/>
        </w:rPr>
        <w:t xml:space="preserve"> You don't expect a priming of CASHEW on cash, but we had</w:t>
      </w:r>
      <w:r w:rsidR="002A3203">
        <w:rPr>
          <w:color w:val="000000" w:themeColor="text1"/>
          <w:lang w:val="en"/>
        </w:rPr>
        <w:t xml:space="preserve"> it</w:t>
      </w:r>
      <w:r w:rsidR="00ED7993">
        <w:rPr>
          <w:color w:val="000000" w:themeColor="text1"/>
          <w:lang w:val="en"/>
        </w:rPr>
        <w:t xml:space="preserve">. </w:t>
      </w:r>
      <w:r w:rsidR="002A3203">
        <w:rPr>
          <w:color w:val="000000" w:themeColor="text1"/>
          <w:lang w:val="en"/>
        </w:rPr>
        <w:t>more</w:t>
      </w:r>
      <w:r>
        <w:rPr>
          <w:lang w:val="en"/>
        </w:rPr>
        <w:t xml:space="preserve"> </w:t>
      </w:r>
      <w:r w:rsidR="008E390A">
        <w:rPr>
          <w:color w:val="000000" w:themeColor="text1"/>
          <w:lang w:val="en"/>
        </w:rPr>
        <w:t>Inhibition</w:t>
      </w:r>
      <w:r w:rsidR="002A3203">
        <w:rPr>
          <w:color w:val="000000" w:themeColor="text1"/>
          <w:lang w:val="en"/>
        </w:rPr>
        <w:t xml:space="preserve"> </w:t>
      </w:r>
      <w:r w:rsidR="008E390A">
        <w:rPr>
          <w:color w:val="000000" w:themeColor="text1"/>
          <w:lang w:val="en"/>
        </w:rPr>
        <w:t>didn't work</w:t>
      </w:r>
      <w:r w:rsidR="00EF6674">
        <w:rPr>
          <w:color w:val="000000" w:themeColor="text1"/>
          <w:lang w:val="en"/>
        </w:rPr>
        <w:t xml:space="preserve">!! With more inhibition, no priming at all. Strange, because inhibition of CORNER on CORN is always at 0 (double check). How is that possible? </w:t>
      </w:r>
      <w:r w:rsidR="00437978">
        <w:rPr>
          <w:color w:val="000000" w:themeColor="text1"/>
          <w:lang w:val="en"/>
        </w:rPr>
        <w:t xml:space="preserve">So GIRLDE primes CORN as much as CORNER </w:t>
      </w:r>
    </w:p>
    <w:p w14:paraId="45321A40" w14:textId="77777777" w:rsidR="00EF6674" w:rsidRPr="002A3203" w:rsidRDefault="00EF6674" w:rsidP="009F7BF3">
      <w:pPr>
        <w:tabs>
          <w:tab w:val="left" w:pos="4640"/>
        </w:tabs>
        <w:rPr>
          <w:color w:val="000000" w:themeColor="text1"/>
        </w:rPr>
      </w:pPr>
    </w:p>
    <w:p w14:paraId="507EE901" w14:textId="13DB8EFB" w:rsidR="00287F86" w:rsidRPr="002A3203" w:rsidRDefault="00C71976" w:rsidP="009F7BF3">
      <w:pPr>
        <w:tabs>
          <w:tab w:val="left" w:pos="4640"/>
        </w:tabs>
        <w:rPr>
          <w:color w:val="000000" w:themeColor="text1"/>
        </w:rPr>
      </w:pPr>
      <w:r>
        <w:rPr>
          <w:color w:val="000000" w:themeColor="text1"/>
          <w:lang w:val="en"/>
        </w:rPr>
        <w:t xml:space="preserve"> Was due to affixes: their values are n</w:t>
      </w:r>
      <w:r w:rsidR="005509E4">
        <w:rPr>
          <w:color w:val="000000" w:themeColor="text1"/>
          <w:lang w:val="en"/>
        </w:rPr>
        <w:t>u higher (from 6 to 7.21)</w:t>
      </w:r>
      <w:r w:rsidR="008E26F0">
        <w:rPr>
          <w:color w:val="000000" w:themeColor="text1"/>
          <w:lang w:val="en"/>
        </w:rPr>
        <w:t xml:space="preserve"> (but, max is 7.67: _the_)</w:t>
      </w:r>
      <w:r w:rsidR="005509E4">
        <w:rPr>
          <w:color w:val="000000" w:themeColor="text1"/>
          <w:lang w:val="en"/>
        </w:rPr>
        <w:t xml:space="preserve">. </w:t>
      </w:r>
    </w:p>
    <w:p w14:paraId="6908F245" w14:textId="17433F06" w:rsidR="00770629" w:rsidRPr="002A3203" w:rsidRDefault="00770629" w:rsidP="009F7BF3">
      <w:pPr>
        <w:tabs>
          <w:tab w:val="left" w:pos="4640"/>
        </w:tabs>
        <w:rPr>
          <w:color w:val="000000" w:themeColor="text1"/>
        </w:rPr>
      </w:pPr>
    </w:p>
    <w:p w14:paraId="09D5899F" w14:textId="6CDC73C1" w:rsidR="00770629" w:rsidRPr="002A3203" w:rsidRDefault="00C53077" w:rsidP="009F7BF3">
      <w:pPr>
        <w:tabs>
          <w:tab w:val="left" w:pos="4640"/>
        </w:tabs>
        <w:rPr>
          <w:color w:val="000000" w:themeColor="text1"/>
        </w:rPr>
      </w:pPr>
      <w:r>
        <w:rPr>
          <w:color w:val="000000" w:themeColor="text1"/>
          <w:lang w:val="en"/>
        </w:rPr>
        <w:t xml:space="preserve">Current problem: </w:t>
      </w:r>
      <w:r w:rsidR="003171F6">
        <w:rPr>
          <w:color w:val="000000" w:themeColor="text1"/>
          <w:lang w:val="en"/>
        </w:rPr>
        <w:t xml:space="preserve">with changing the </w:t>
      </w:r>
      <w:r>
        <w:rPr>
          <w:color w:val="000000" w:themeColor="text1"/>
          <w:lang w:val="en"/>
        </w:rPr>
        <w:t xml:space="preserve">affix values, </w:t>
      </w:r>
      <w:r w:rsidR="003171F6">
        <w:rPr>
          <w:color w:val="000000" w:themeColor="text1"/>
          <w:lang w:val="en"/>
        </w:rPr>
        <w:t xml:space="preserve">the no-priming effect of non-suffixed disappears: </w:t>
      </w:r>
    </w:p>
    <w:p w14:paraId="605195A9" w14:textId="34E76769" w:rsidR="003171F6" w:rsidRPr="002A3203" w:rsidRDefault="003171F6" w:rsidP="009F7BF3">
      <w:pPr>
        <w:tabs>
          <w:tab w:val="left" w:pos="4640"/>
        </w:tabs>
        <w:rPr>
          <w:color w:val="000000" w:themeColor="text1"/>
        </w:rPr>
      </w:pPr>
    </w:p>
    <w:p w14:paraId="16363023" w14:textId="25147920" w:rsidR="00316C13" w:rsidRPr="008D0F22" w:rsidRDefault="006250A0" w:rsidP="009F7BF3">
      <w:pPr>
        <w:tabs>
          <w:tab w:val="left" w:pos="4640"/>
        </w:tabs>
        <w:rPr>
          <w:color w:val="000000" w:themeColor="text1"/>
          <w:lang w:val="nl-NL"/>
        </w:rPr>
      </w:pPr>
      <w:r>
        <w:rPr>
          <w:noProof/>
          <w:color w:val="000000" w:themeColor="text1"/>
          <w:lang w:val="nl-NL"/>
        </w:rPr>
        <w:drawing>
          <wp:inline distT="0" distB="0" distL="0" distR="0" wp14:anchorId="4F9387B6" wp14:editId="35BF772B">
            <wp:extent cx="1825385" cy="17408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301" cy="1780853"/>
                    </a:xfrm>
                    <a:prstGeom prst="rect">
                      <a:avLst/>
                    </a:prstGeom>
                    <a:noFill/>
                    <a:ln>
                      <a:noFill/>
                    </a:ln>
                  </pic:spPr>
                </pic:pic>
              </a:graphicData>
            </a:graphic>
          </wp:inline>
        </w:drawing>
      </w:r>
      <w:r>
        <w:rPr>
          <w:noProof/>
          <w:color w:val="000000" w:themeColor="text1"/>
          <w:lang w:val="nl-NL"/>
        </w:rPr>
        <w:drawing>
          <wp:inline distT="0" distB="0" distL="0" distR="0" wp14:anchorId="3306C311" wp14:editId="1FED35E5">
            <wp:extent cx="1794655" cy="1711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177" cy="1753076"/>
                    </a:xfrm>
                    <a:prstGeom prst="rect">
                      <a:avLst/>
                    </a:prstGeom>
                    <a:noFill/>
                    <a:ln>
                      <a:noFill/>
                    </a:ln>
                  </pic:spPr>
                </pic:pic>
              </a:graphicData>
            </a:graphic>
          </wp:inline>
        </w:drawing>
      </w:r>
      <w:r w:rsidR="008D0F22">
        <w:rPr>
          <w:noProof/>
          <w:color w:val="000000" w:themeColor="text1"/>
        </w:rPr>
        <w:drawing>
          <wp:inline distT="0" distB="0" distL="0" distR="0" wp14:anchorId="19009E8B" wp14:editId="4580BD0E">
            <wp:extent cx="1828800" cy="17442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381" cy="1786721"/>
                    </a:xfrm>
                    <a:prstGeom prst="rect">
                      <a:avLst/>
                    </a:prstGeom>
                    <a:noFill/>
                    <a:ln>
                      <a:noFill/>
                    </a:ln>
                  </pic:spPr>
                </pic:pic>
              </a:graphicData>
            </a:graphic>
          </wp:inline>
        </w:drawing>
      </w:r>
    </w:p>
    <w:p w14:paraId="085D7E71" w14:textId="062C3090" w:rsidR="008D0F22" w:rsidRDefault="008D0F22" w:rsidP="009F7BF3">
      <w:pPr>
        <w:tabs>
          <w:tab w:val="left" w:pos="4640"/>
        </w:tabs>
        <w:rPr>
          <w:color w:val="000000" w:themeColor="text1"/>
        </w:rPr>
      </w:pPr>
      <w:r>
        <w:rPr>
          <w:color w:val="000000" w:themeColor="text1"/>
          <w:lang w:val="en"/>
        </w:rPr>
        <w:t>New affix values                            Old affix values</w:t>
      </w:r>
      <w:r>
        <w:rPr>
          <w:color w:val="000000" w:themeColor="text1"/>
          <w:lang w:val="en"/>
        </w:rPr>
        <w:tab/>
      </w:r>
      <w:r>
        <w:rPr>
          <w:color w:val="000000" w:themeColor="text1"/>
          <w:lang w:val="en"/>
        </w:rPr>
        <w:tab/>
      </w:r>
      <w:r>
        <w:rPr>
          <w:color w:val="000000" w:themeColor="text1"/>
          <w:lang w:val="en"/>
        </w:rPr>
        <w:tab/>
        <w:t>No affix system, for reference</w:t>
      </w:r>
    </w:p>
    <w:p w14:paraId="76335FA2" w14:textId="77777777" w:rsidR="008D0F22" w:rsidRDefault="008D0F22" w:rsidP="009F7BF3">
      <w:pPr>
        <w:tabs>
          <w:tab w:val="left" w:pos="4640"/>
        </w:tabs>
        <w:rPr>
          <w:color w:val="000000" w:themeColor="text1"/>
        </w:rPr>
      </w:pPr>
    </w:p>
    <w:p w14:paraId="31558F96" w14:textId="161939AA" w:rsidR="005C1E48" w:rsidRDefault="00316C13" w:rsidP="009F7BF3">
      <w:pPr>
        <w:tabs>
          <w:tab w:val="left" w:pos="4640"/>
        </w:tabs>
        <w:rPr>
          <w:color w:val="000000" w:themeColor="text1"/>
        </w:rPr>
      </w:pPr>
      <w:r>
        <w:rPr>
          <w:noProof/>
          <w:color w:val="000000" w:themeColor="text1"/>
        </w:rPr>
        <w:lastRenderedPageBreak/>
        <w:drawing>
          <wp:inline distT="0" distB="0" distL="0" distR="0" wp14:anchorId="78168FFB" wp14:editId="6B704916">
            <wp:extent cx="3892062" cy="26657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403" cy="2689227"/>
                    </a:xfrm>
                    <a:prstGeom prst="rect">
                      <a:avLst/>
                    </a:prstGeom>
                    <a:noFill/>
                    <a:ln>
                      <a:noFill/>
                    </a:ln>
                  </pic:spPr>
                </pic:pic>
              </a:graphicData>
            </a:graphic>
          </wp:inline>
        </w:drawing>
      </w:r>
    </w:p>
    <w:p w14:paraId="2176B5A1" w14:textId="62229842" w:rsidR="002A3203" w:rsidRDefault="002A3203" w:rsidP="002A3203">
      <w:pPr>
        <w:tabs>
          <w:tab w:val="left" w:pos="4640"/>
        </w:tabs>
        <w:rPr>
          <w:color w:val="000000" w:themeColor="text1"/>
        </w:rPr>
      </w:pPr>
      <w:r w:rsidRPr="00EE1B81">
        <w:rPr>
          <w:color w:val="000000" w:themeColor="text1"/>
          <w:lang w:val="en"/>
        </w:rPr>
        <w:t>New affix values</w:t>
      </w:r>
      <w:r>
        <w:rPr>
          <w:color w:val="000000" w:themeColor="text1"/>
          <w:lang w:val="en"/>
        </w:rPr>
        <w:t xml:space="preserve"> </w:t>
      </w:r>
      <w:r>
        <w:rPr>
          <w:color w:val="000000" w:themeColor="text1"/>
          <w:lang w:val="en"/>
        </w:rPr>
        <w:tab/>
      </w:r>
      <w:r w:rsidRPr="00EE1B81">
        <w:rPr>
          <w:color w:val="000000" w:themeColor="text1"/>
          <w:lang w:val="en"/>
        </w:rPr>
        <w:t>o</w:t>
      </w:r>
      <w:r>
        <w:rPr>
          <w:color w:val="000000" w:themeColor="text1"/>
          <w:lang w:val="en"/>
        </w:rPr>
        <w:t xml:space="preserve">ld </w:t>
      </w:r>
      <w:r w:rsidRPr="00EE1B81">
        <w:rPr>
          <w:color w:val="000000" w:themeColor="text1"/>
          <w:lang w:val="en"/>
        </w:rPr>
        <w:t>affix v</w:t>
      </w:r>
      <w:r>
        <w:rPr>
          <w:color w:val="000000" w:themeColor="text1"/>
          <w:lang w:val="en"/>
        </w:rPr>
        <w:t>alues</w:t>
      </w:r>
    </w:p>
    <w:p w14:paraId="60C5DB30" w14:textId="77777777" w:rsidR="002A3203" w:rsidRDefault="002A3203" w:rsidP="009F7BF3">
      <w:pPr>
        <w:tabs>
          <w:tab w:val="left" w:pos="4640"/>
        </w:tabs>
        <w:rPr>
          <w:color w:val="000000" w:themeColor="text1"/>
        </w:rPr>
      </w:pPr>
    </w:p>
    <w:p w14:paraId="0FA4878A" w14:textId="61C022A5" w:rsidR="008D0F22" w:rsidRPr="002A3203" w:rsidRDefault="008D0F22" w:rsidP="008D0F22">
      <w:pPr>
        <w:tabs>
          <w:tab w:val="left" w:pos="4640"/>
        </w:tabs>
        <w:rPr>
          <w:color w:val="000000" w:themeColor="text1"/>
        </w:rPr>
      </w:pPr>
      <w:r w:rsidRPr="00F406B2">
        <w:rPr>
          <w:color w:val="000000" w:themeColor="text1"/>
          <w:lang w:val="en"/>
        </w:rPr>
        <w:t>Affix frequency distribution</w:t>
      </w:r>
    </w:p>
    <w:p w14:paraId="6E925F38" w14:textId="005BD545" w:rsidR="00316C13" w:rsidRPr="002A3203" w:rsidRDefault="00316C13" w:rsidP="009F7BF3">
      <w:pPr>
        <w:tabs>
          <w:tab w:val="left" w:pos="4640"/>
        </w:tabs>
        <w:rPr>
          <w:color w:val="000000" w:themeColor="text1"/>
        </w:rPr>
      </w:pPr>
    </w:p>
    <w:p w14:paraId="5E115729" w14:textId="11890AA0" w:rsidR="00316C13" w:rsidRPr="002A3203" w:rsidRDefault="00316C13" w:rsidP="009F7BF3">
      <w:pPr>
        <w:tabs>
          <w:tab w:val="left" w:pos="4640"/>
        </w:tabs>
        <w:rPr>
          <w:color w:val="000000" w:themeColor="text1"/>
        </w:rPr>
      </w:pPr>
      <w:r w:rsidRPr="00316C13">
        <w:rPr>
          <w:color w:val="000000" w:themeColor="text1"/>
          <w:lang w:val="en"/>
        </w:rPr>
        <w:t>Old values (orange) are on average higher</w:t>
      </w:r>
      <w:r>
        <w:rPr>
          <w:color w:val="000000" w:themeColor="text1"/>
          <w:lang w:val="en"/>
        </w:rPr>
        <w:t xml:space="preserve">, but maximum is lower. </w:t>
      </w:r>
    </w:p>
    <w:p w14:paraId="51694496" w14:textId="4E790BA1" w:rsidR="00316C13" w:rsidRPr="002A3203" w:rsidRDefault="00316C13" w:rsidP="009F7BF3">
      <w:pPr>
        <w:tabs>
          <w:tab w:val="left" w:pos="4640"/>
        </w:tabs>
        <w:rPr>
          <w:color w:val="000000" w:themeColor="text1"/>
        </w:rPr>
      </w:pPr>
    </w:p>
    <w:p w14:paraId="14BFF0DD" w14:textId="77EC455F" w:rsidR="00316C13" w:rsidRPr="002A3203" w:rsidRDefault="004215E0" w:rsidP="009F7BF3">
      <w:pPr>
        <w:tabs>
          <w:tab w:val="left" w:pos="4640"/>
        </w:tabs>
        <w:rPr>
          <w:color w:val="000000" w:themeColor="text1"/>
        </w:rPr>
      </w:pPr>
      <w:r>
        <w:rPr>
          <w:color w:val="000000" w:themeColor="text1"/>
          <w:lang w:val="en"/>
        </w:rPr>
        <w:t xml:space="preserve">When the new values are </w:t>
      </w:r>
      <w:proofErr w:type="gramStart"/>
      <w:r>
        <w:rPr>
          <w:color w:val="000000" w:themeColor="text1"/>
          <w:lang w:val="en"/>
        </w:rPr>
        <w:t>used,  in</w:t>
      </w:r>
      <w:proofErr w:type="gramEnd"/>
      <w:r>
        <w:rPr>
          <w:color w:val="000000" w:themeColor="text1"/>
          <w:lang w:val="en"/>
        </w:rPr>
        <w:t xml:space="preserve"> 1 case fluffy is recognized too quickly </w:t>
      </w:r>
      <w:r w:rsidR="00D85DF5">
        <w:rPr>
          <w:color w:val="000000" w:themeColor="text1"/>
          <w:lang w:val="en"/>
        </w:rPr>
        <w:t xml:space="preserve">while it is the prime. </w:t>
      </w:r>
    </w:p>
    <w:p w14:paraId="3E2E3D28" w14:textId="35C221DD" w:rsidR="00D85DF5" w:rsidRPr="002A3203" w:rsidRDefault="00D85DF5" w:rsidP="009F7BF3">
      <w:pPr>
        <w:tabs>
          <w:tab w:val="left" w:pos="4640"/>
        </w:tabs>
        <w:rPr>
          <w:color w:val="000000" w:themeColor="text1"/>
        </w:rPr>
      </w:pPr>
      <w:r>
        <w:rPr>
          <w:color w:val="000000" w:themeColor="text1"/>
          <w:lang w:val="en"/>
        </w:rPr>
        <w:t>New values ensure higher activation?</w:t>
      </w:r>
    </w:p>
    <w:p w14:paraId="7399EE3A" w14:textId="1EC66289" w:rsidR="00D85DF5" w:rsidRPr="002A3203" w:rsidRDefault="00D85DF5" w:rsidP="009F7BF3">
      <w:pPr>
        <w:tabs>
          <w:tab w:val="left" w:pos="4640"/>
        </w:tabs>
        <w:rPr>
          <w:color w:val="000000" w:themeColor="text1"/>
        </w:rPr>
      </w:pPr>
    </w:p>
    <w:p w14:paraId="3BBEE91A" w14:textId="2601614A" w:rsidR="00A82167" w:rsidRPr="002A3203" w:rsidRDefault="00A82167" w:rsidP="009F7BF3">
      <w:pPr>
        <w:tabs>
          <w:tab w:val="left" w:pos="4640"/>
        </w:tabs>
        <w:rPr>
          <w:color w:val="000000" w:themeColor="text1"/>
        </w:rPr>
      </w:pPr>
    </w:p>
    <w:p w14:paraId="1DFE1B5E" w14:textId="6D79DA94" w:rsidR="00A82167" w:rsidRDefault="00A82167" w:rsidP="009F7BF3">
      <w:pPr>
        <w:tabs>
          <w:tab w:val="left" w:pos="4640"/>
        </w:tabs>
        <w:rPr>
          <w:color w:val="000000" w:themeColor="text1"/>
          <w:lang w:val="nl-NL"/>
        </w:rPr>
      </w:pPr>
      <w:r>
        <w:rPr>
          <w:noProof/>
          <w:color w:val="000000" w:themeColor="text1"/>
          <w:lang w:val="nl-NL"/>
        </w:rPr>
        <w:drawing>
          <wp:inline distT="0" distB="0" distL="0" distR="0" wp14:anchorId="74EEF453" wp14:editId="7464408F">
            <wp:extent cx="2766060" cy="29244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028" cy="2927574"/>
                    </a:xfrm>
                    <a:prstGeom prst="rect">
                      <a:avLst/>
                    </a:prstGeom>
                    <a:noFill/>
                    <a:ln>
                      <a:noFill/>
                    </a:ln>
                  </pic:spPr>
                </pic:pic>
              </a:graphicData>
            </a:graphic>
          </wp:inline>
        </w:drawing>
      </w:r>
      <w:r>
        <w:rPr>
          <w:noProof/>
          <w:color w:val="000000" w:themeColor="text1"/>
          <w:lang w:val="nl-NL"/>
        </w:rPr>
        <w:drawing>
          <wp:inline distT="0" distB="0" distL="0" distR="0" wp14:anchorId="7609AA2D" wp14:editId="25DA87FD">
            <wp:extent cx="2746882" cy="2911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353" cy="2922573"/>
                    </a:xfrm>
                    <a:prstGeom prst="rect">
                      <a:avLst/>
                    </a:prstGeom>
                    <a:noFill/>
                    <a:ln>
                      <a:noFill/>
                    </a:ln>
                  </pic:spPr>
                </pic:pic>
              </a:graphicData>
            </a:graphic>
          </wp:inline>
        </w:drawing>
      </w:r>
    </w:p>
    <w:p w14:paraId="3069E05F" w14:textId="68D159E0" w:rsidR="00223DF3" w:rsidRDefault="00223DF3" w:rsidP="009F7BF3">
      <w:pPr>
        <w:tabs>
          <w:tab w:val="left" w:pos="4640"/>
        </w:tabs>
        <w:rPr>
          <w:color w:val="000000" w:themeColor="text1"/>
        </w:rPr>
      </w:pPr>
    </w:p>
    <w:p w14:paraId="07E5F3C9" w14:textId="1B5F5CB5" w:rsidR="00223DF3" w:rsidRPr="00D732DC" w:rsidRDefault="00223DF3" w:rsidP="00223DF3">
      <w:pPr>
        <w:tabs>
          <w:tab w:val="left" w:pos="4640"/>
        </w:tabs>
        <w:rPr>
          <w:color w:val="FF0000"/>
        </w:rPr>
      </w:pPr>
      <w:r>
        <w:rPr>
          <w:color w:val="000000" w:themeColor="text1"/>
          <w:lang w:val="en"/>
        </w:rPr>
        <w:t>Comment</w:t>
      </w:r>
      <w:r w:rsidRPr="00D732DC">
        <w:rPr>
          <w:color w:val="FF0000"/>
          <w:lang w:val="en"/>
        </w:rPr>
        <w:t xml:space="preserve">:     </w:t>
      </w:r>
      <w:proofErr w:type="spellStart"/>
      <w:r w:rsidRPr="00D732DC">
        <w:rPr>
          <w:color w:val="FF0000"/>
          <w:lang w:val="en"/>
        </w:rPr>
        <w:t>lexicon_normalized_word_inhibition</w:t>
      </w:r>
      <w:proofErr w:type="spellEnd"/>
      <w:r w:rsidRPr="00D732DC">
        <w:rPr>
          <w:color w:val="FF0000"/>
          <w:lang w:val="en"/>
        </w:rPr>
        <w:t xml:space="preserve"> = (</w:t>
      </w:r>
    </w:p>
    <w:p w14:paraId="4271DD83" w14:textId="34743D48" w:rsidR="00223DF3" w:rsidRPr="002A3203" w:rsidRDefault="00223DF3" w:rsidP="00223DF3">
      <w:pPr>
        <w:tabs>
          <w:tab w:val="left" w:pos="4640"/>
        </w:tabs>
        <w:rPr>
          <w:color w:val="FF0000"/>
        </w:rPr>
      </w:pPr>
      <w:r w:rsidRPr="008D0F22">
        <w:rPr>
          <w:color w:val="FF0000"/>
          <w:lang w:val="en"/>
        </w:rPr>
        <w:t xml:space="preserve">        100.0/LEXICON_SIZE) * </w:t>
      </w:r>
      <w:proofErr w:type="spellStart"/>
      <w:proofErr w:type="gramStart"/>
      <w:r w:rsidRPr="008D0F22">
        <w:rPr>
          <w:color w:val="FF0000"/>
          <w:lang w:val="en"/>
        </w:rPr>
        <w:t>pm.word</w:t>
      </w:r>
      <w:proofErr w:type="gramEnd"/>
      <w:r w:rsidRPr="008D0F22">
        <w:rPr>
          <w:color w:val="FF0000"/>
          <w:lang w:val="en"/>
        </w:rPr>
        <w:t>_inhibition</w:t>
      </w:r>
      <w:proofErr w:type="spellEnd"/>
    </w:p>
    <w:p w14:paraId="6A5FCF77" w14:textId="5B5600B3" w:rsidR="00223DF3" w:rsidRPr="002A3203" w:rsidRDefault="00D732DC" w:rsidP="00223DF3">
      <w:pPr>
        <w:tabs>
          <w:tab w:val="left" w:pos="4640"/>
        </w:tabs>
        <w:rPr>
          <w:color w:val="000000" w:themeColor="text1"/>
        </w:rPr>
      </w:pPr>
      <w:r w:rsidRPr="00D732DC">
        <w:rPr>
          <w:color w:val="000000" w:themeColor="text1"/>
          <w:lang w:val="en"/>
        </w:rPr>
        <w:t>Inhibition is divided by total l</w:t>
      </w:r>
      <w:r>
        <w:rPr>
          <w:color w:val="000000" w:themeColor="text1"/>
          <w:lang w:val="en"/>
        </w:rPr>
        <w:t xml:space="preserve">exicon. Lexicon is now much larger. </w:t>
      </w:r>
    </w:p>
    <w:p w14:paraId="665CCCA7" w14:textId="14001CAA" w:rsidR="00D732DC" w:rsidRPr="002A3203" w:rsidRDefault="00D732DC" w:rsidP="00223DF3">
      <w:pPr>
        <w:tabs>
          <w:tab w:val="left" w:pos="4640"/>
        </w:tabs>
        <w:rPr>
          <w:color w:val="000000" w:themeColor="text1"/>
        </w:rPr>
      </w:pPr>
      <w:r>
        <w:rPr>
          <w:color w:val="000000" w:themeColor="text1"/>
          <w:lang w:val="en"/>
        </w:rPr>
        <w:t xml:space="preserve">Next step: keep only suffixes that occur in </w:t>
      </w:r>
      <w:proofErr w:type="spellStart"/>
      <w:r>
        <w:rPr>
          <w:color w:val="000000" w:themeColor="text1"/>
          <w:lang w:val="en"/>
        </w:rPr>
        <w:t>Beyersmann</w:t>
      </w:r>
      <w:proofErr w:type="spellEnd"/>
      <w:r>
        <w:rPr>
          <w:color w:val="000000" w:themeColor="text1"/>
          <w:lang w:val="en"/>
        </w:rPr>
        <w:t xml:space="preserve">. </w:t>
      </w:r>
    </w:p>
    <w:p w14:paraId="63585CE7" w14:textId="4FF0FE22" w:rsidR="00E245F2" w:rsidRPr="002A3203" w:rsidRDefault="00E245F2" w:rsidP="00223DF3">
      <w:pPr>
        <w:tabs>
          <w:tab w:val="left" w:pos="4640"/>
        </w:tabs>
        <w:rPr>
          <w:color w:val="000000" w:themeColor="text1"/>
        </w:rPr>
      </w:pPr>
    </w:p>
    <w:p w14:paraId="6B522DA0" w14:textId="5B0219E0" w:rsidR="00E245F2" w:rsidRPr="002A3203" w:rsidRDefault="00E245F2" w:rsidP="00223DF3">
      <w:pPr>
        <w:tabs>
          <w:tab w:val="left" w:pos="4640"/>
        </w:tabs>
        <w:rPr>
          <w:color w:val="000000" w:themeColor="text1"/>
        </w:rPr>
      </w:pPr>
      <w:r>
        <w:rPr>
          <w:color w:val="000000" w:themeColor="text1"/>
          <w:lang w:val="en"/>
        </w:rPr>
        <w:lastRenderedPageBreak/>
        <w:t xml:space="preserve">Question: inhibition of all affixes is 0.0. is that realistic? No inhibition between affixes? </w:t>
      </w:r>
    </w:p>
    <w:p w14:paraId="7AA77C64" w14:textId="065BF640" w:rsidR="005E3E04" w:rsidRPr="002A3203" w:rsidRDefault="005E3E04" w:rsidP="00223DF3">
      <w:pPr>
        <w:tabs>
          <w:tab w:val="left" w:pos="4640"/>
        </w:tabs>
        <w:rPr>
          <w:color w:val="000000" w:themeColor="text1"/>
        </w:rPr>
      </w:pPr>
    </w:p>
    <w:p w14:paraId="1102BAB6" w14:textId="213833D5" w:rsidR="005E3E04" w:rsidRDefault="005E3E04" w:rsidP="00223DF3">
      <w:pPr>
        <w:tabs>
          <w:tab w:val="left" w:pos="4640"/>
        </w:tabs>
        <w:rPr>
          <w:color w:val="000000" w:themeColor="text1"/>
          <w:lang w:val="nl-NL"/>
        </w:rPr>
      </w:pPr>
      <w:r>
        <w:rPr>
          <w:color w:val="000000" w:themeColor="text1"/>
          <w:lang w:val="en"/>
        </w:rPr>
        <w:t xml:space="preserve">Idea: That weaken, weak does not inhibit, makes too small a difference. At the moment, if 100 words are active, almost all words in the lexicon are inhibited. (100 words have at least 1 letter overlap with everything). Make this inhibition more focused? Reduce the bigram gap? </w:t>
      </w:r>
      <w:r w:rsidR="00185166">
        <w:rPr>
          <w:color w:val="000000" w:themeColor="text1"/>
          <w:lang w:val="en"/>
        </w:rPr>
        <w:t xml:space="preserve"> Or make the inhibition function an exponential? That only high overlap + activation values really inhibit?</w:t>
      </w:r>
    </w:p>
    <w:p w14:paraId="04294255" w14:textId="389198CF" w:rsidR="00D71DA6" w:rsidRDefault="00E5642F" w:rsidP="00223DF3">
      <w:pPr>
        <w:tabs>
          <w:tab w:val="left" w:pos="4640"/>
        </w:tabs>
        <w:rPr>
          <w:color w:val="000000" w:themeColor="text1"/>
          <w:lang w:val="nl-NL"/>
        </w:rPr>
      </w:pPr>
      <w:r>
        <w:rPr>
          <w:noProof/>
          <w:color w:val="000000" w:themeColor="text1"/>
          <w:lang w:val="nl-NL"/>
        </w:rPr>
        <w:drawing>
          <wp:inline distT="0" distB="0" distL="0" distR="0" wp14:anchorId="1F30C689" wp14:editId="06A6737B">
            <wp:extent cx="2590800" cy="166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9983" cy="1670696"/>
                    </a:xfrm>
                    <a:prstGeom prst="rect">
                      <a:avLst/>
                    </a:prstGeom>
                    <a:noFill/>
                    <a:ln>
                      <a:noFill/>
                    </a:ln>
                  </pic:spPr>
                </pic:pic>
              </a:graphicData>
            </a:graphic>
          </wp:inline>
        </w:drawing>
      </w:r>
      <w:r>
        <w:rPr>
          <w:noProof/>
          <w:color w:val="000000" w:themeColor="text1"/>
          <w:lang w:val="nl-NL"/>
        </w:rPr>
        <w:drawing>
          <wp:inline distT="0" distB="0" distL="0" distR="0" wp14:anchorId="7E5C56DF" wp14:editId="11E92733">
            <wp:extent cx="2836985" cy="182298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991" cy="1829419"/>
                    </a:xfrm>
                    <a:prstGeom prst="rect">
                      <a:avLst/>
                    </a:prstGeom>
                    <a:noFill/>
                    <a:ln>
                      <a:noFill/>
                    </a:ln>
                  </pic:spPr>
                </pic:pic>
              </a:graphicData>
            </a:graphic>
          </wp:inline>
        </w:drawing>
      </w:r>
    </w:p>
    <w:p w14:paraId="44A00967" w14:textId="28E16623" w:rsidR="00E5642F" w:rsidRPr="002A3203" w:rsidRDefault="00E5642F" w:rsidP="00223DF3">
      <w:pPr>
        <w:tabs>
          <w:tab w:val="left" w:pos="4640"/>
        </w:tabs>
        <w:rPr>
          <w:color w:val="000000" w:themeColor="text1"/>
        </w:rPr>
      </w:pPr>
      <w:r>
        <w:rPr>
          <w:color w:val="000000" w:themeColor="text1"/>
          <w:lang w:val="en"/>
        </w:rPr>
        <w:t>Normal curve</w:t>
      </w:r>
      <w:r w:rsidR="00AA6FF4">
        <w:rPr>
          <w:color w:val="000000" w:themeColor="text1"/>
          <w:lang w:val="en"/>
        </w:rPr>
        <w:tab/>
        <w:t>-(squared)</w:t>
      </w:r>
    </w:p>
    <w:p w14:paraId="6A181B3D" w14:textId="39D9DAC9" w:rsidR="008D0F22" w:rsidRPr="002A3203" w:rsidRDefault="008D0F22" w:rsidP="00223DF3">
      <w:pPr>
        <w:tabs>
          <w:tab w:val="left" w:pos="4640"/>
        </w:tabs>
        <w:rPr>
          <w:color w:val="000000" w:themeColor="text1"/>
        </w:rPr>
      </w:pPr>
    </w:p>
    <w:p w14:paraId="75AB32DF" w14:textId="43CB9DC2" w:rsidR="008D0F22" w:rsidRPr="002A3203" w:rsidRDefault="008D0F22" w:rsidP="00223DF3">
      <w:pPr>
        <w:tabs>
          <w:tab w:val="left" w:pos="4640"/>
        </w:tabs>
        <w:rPr>
          <w:color w:val="000000" w:themeColor="text1"/>
        </w:rPr>
      </w:pPr>
    </w:p>
    <w:p w14:paraId="756FE1FB" w14:textId="4FC4E9F5" w:rsidR="008D0F22" w:rsidRPr="002A3203" w:rsidRDefault="008D0F22" w:rsidP="00223DF3">
      <w:pPr>
        <w:tabs>
          <w:tab w:val="left" w:pos="4640"/>
        </w:tabs>
        <w:rPr>
          <w:color w:val="000000" w:themeColor="text1"/>
        </w:rPr>
      </w:pPr>
      <w:r>
        <w:rPr>
          <w:color w:val="000000" w:themeColor="text1"/>
          <w:lang w:val="en"/>
        </w:rPr>
        <w:t xml:space="preserve">Doesn't work well: bias towards short words. (these have less overlap with others, so </w:t>
      </w:r>
    </w:p>
    <w:p w14:paraId="50503000" w14:textId="2F4E46B2" w:rsidR="007E0083" w:rsidRPr="002A3203" w:rsidRDefault="007E0083" w:rsidP="00223DF3">
      <w:pPr>
        <w:tabs>
          <w:tab w:val="left" w:pos="4640"/>
        </w:tabs>
        <w:rPr>
          <w:color w:val="000000" w:themeColor="text1"/>
        </w:rPr>
      </w:pPr>
    </w:p>
    <w:p w14:paraId="4B0CFAFC" w14:textId="4C057933" w:rsidR="00F406B2" w:rsidRPr="002A3203" w:rsidRDefault="00F406B2" w:rsidP="00223DF3">
      <w:pPr>
        <w:tabs>
          <w:tab w:val="left" w:pos="4640"/>
        </w:tabs>
        <w:rPr>
          <w:color w:val="000000" w:themeColor="text1"/>
        </w:rPr>
      </w:pPr>
    </w:p>
    <w:p w14:paraId="090789B3" w14:textId="0FDFAC26" w:rsidR="00F406B2" w:rsidRPr="002A3203" w:rsidRDefault="00F406B2" w:rsidP="00223DF3">
      <w:pPr>
        <w:tabs>
          <w:tab w:val="left" w:pos="4640"/>
        </w:tabs>
        <w:rPr>
          <w:color w:val="000000" w:themeColor="text1"/>
        </w:rPr>
      </w:pPr>
      <w:r>
        <w:rPr>
          <w:color w:val="000000" w:themeColor="text1"/>
          <w:lang w:val="en"/>
        </w:rPr>
        <w:t xml:space="preserve">Merge Beatriz: </w:t>
      </w:r>
    </w:p>
    <w:p w14:paraId="12DBD718" w14:textId="16D76A6B" w:rsidR="00F406B2" w:rsidRPr="002A3203" w:rsidRDefault="00F406B2" w:rsidP="00223DF3">
      <w:pPr>
        <w:tabs>
          <w:tab w:val="left" w:pos="4640"/>
        </w:tabs>
        <w:rPr>
          <w:color w:val="000000" w:themeColor="text1"/>
        </w:rPr>
      </w:pPr>
    </w:p>
    <w:p w14:paraId="611A5546" w14:textId="432B64C4" w:rsidR="00F406B2" w:rsidRPr="002A3203" w:rsidRDefault="00F406B2" w:rsidP="00223DF3">
      <w:pPr>
        <w:tabs>
          <w:tab w:val="left" w:pos="4640"/>
        </w:tabs>
        <w:rPr>
          <w:color w:val="000000" w:themeColor="text1"/>
        </w:rPr>
      </w:pPr>
      <w:proofErr w:type="spellStart"/>
      <w:r>
        <w:rPr>
          <w:color w:val="000000" w:themeColor="text1"/>
          <w:lang w:val="en"/>
        </w:rPr>
        <w:t>Wordfreq</w:t>
      </w:r>
      <w:proofErr w:type="spellEnd"/>
      <w:r>
        <w:rPr>
          <w:color w:val="000000" w:themeColor="text1"/>
          <w:lang w:val="en"/>
        </w:rPr>
        <w:t xml:space="preserve"> from NL has been added. What is the source of that?</w:t>
      </w:r>
    </w:p>
    <w:p w14:paraId="72C59B80" w14:textId="07B9AB3B" w:rsidR="000636F4" w:rsidRPr="000636F4" w:rsidRDefault="000636F4" w:rsidP="00223DF3">
      <w:pPr>
        <w:tabs>
          <w:tab w:val="left" w:pos="4640"/>
        </w:tabs>
        <w:rPr>
          <w:color w:val="70AD47" w:themeColor="accent6"/>
        </w:rPr>
      </w:pPr>
      <w:r w:rsidRPr="000636F4">
        <w:rPr>
          <w:color w:val="70AD47" w:themeColor="accent6"/>
          <w:lang w:val="en"/>
        </w:rPr>
        <w:t xml:space="preserve">The lexicons used for the French and for the Dutch reading simulations were collected from a freely-available corpus of words in either language. We gathered the 2000 most frequent words from the French Lexicon Project (FLP) (Ferrand et al., 2010) to compose the French lexicon. Using the tool </w:t>
      </w:r>
      <w:proofErr w:type="spellStart"/>
      <w:r w:rsidRPr="000636F4">
        <w:rPr>
          <w:color w:val="70AD47" w:themeColor="accent6"/>
          <w:lang w:val="en"/>
        </w:rPr>
        <w:t>TreeTagger</w:t>
      </w:r>
      <w:proofErr w:type="spellEnd"/>
      <w:r w:rsidRPr="000636F4">
        <w:rPr>
          <w:color w:val="70AD47" w:themeColor="accent6"/>
          <w:lang w:val="en"/>
        </w:rPr>
        <w:t xml:space="preserve"> (Schmidt, 1994), we annotated the TCOF corpus (</w:t>
      </w:r>
      <w:proofErr w:type="spellStart"/>
      <w:r w:rsidRPr="000636F4">
        <w:rPr>
          <w:color w:val="70AD47" w:themeColor="accent6"/>
          <w:lang w:val="en"/>
        </w:rPr>
        <w:t>Benzitoun</w:t>
      </w:r>
      <w:proofErr w:type="spellEnd"/>
      <w:r w:rsidRPr="000636F4">
        <w:rPr>
          <w:color w:val="70AD47" w:themeColor="accent6"/>
          <w:lang w:val="en"/>
        </w:rPr>
        <w:t xml:space="preserve"> et al., 2012) with POS information, thus getting us the grammatical category of each French word comprising the corpus. Later, we used the SUBTLEX-NL (</w:t>
      </w:r>
      <w:proofErr w:type="spellStart"/>
      <w:r w:rsidRPr="000636F4">
        <w:rPr>
          <w:color w:val="70AD47" w:themeColor="accent6"/>
          <w:lang w:val="en"/>
        </w:rPr>
        <w:t>Keuleers</w:t>
      </w:r>
      <w:proofErr w:type="spellEnd"/>
      <w:r w:rsidRPr="000636F4">
        <w:rPr>
          <w:color w:val="70AD47" w:themeColor="accent6"/>
          <w:lang w:val="en"/>
        </w:rPr>
        <w:t xml:space="preserve"> et al., 2010) corpus to gather the 2000 most frequent Dutch words and create the Dutch lexicon used for the simulation. Finally, we used GECO (Cop et al., 2017) to gather the POS information on each Dutch word which composes the sentences in this corpus.</w:t>
      </w:r>
    </w:p>
    <w:p w14:paraId="0870314F" w14:textId="31EDE559" w:rsidR="00F406B2" w:rsidRPr="002A3203" w:rsidRDefault="00F406B2" w:rsidP="00223DF3">
      <w:pPr>
        <w:tabs>
          <w:tab w:val="left" w:pos="4640"/>
        </w:tabs>
        <w:rPr>
          <w:color w:val="000000" w:themeColor="text1"/>
        </w:rPr>
      </w:pPr>
      <w:r>
        <w:rPr>
          <w:color w:val="000000" w:themeColor="text1"/>
          <w:lang w:val="en"/>
        </w:rPr>
        <w:t>And how was the grammar predi</w:t>
      </w:r>
      <w:r w:rsidR="002A3203">
        <w:rPr>
          <w:color w:val="000000" w:themeColor="text1"/>
          <w:lang w:val="en"/>
        </w:rPr>
        <w:t>c</w:t>
      </w:r>
      <w:r>
        <w:rPr>
          <w:color w:val="000000" w:themeColor="text1"/>
          <w:lang w:val="en"/>
        </w:rPr>
        <w:t>tability of EN and FR added? Was POS in FLP and from that you can deduce predictability?</w:t>
      </w:r>
    </w:p>
    <w:p w14:paraId="3C37F250" w14:textId="4957C120" w:rsidR="00F406B2" w:rsidRPr="002A3203" w:rsidRDefault="00F406B2" w:rsidP="00223DF3">
      <w:pPr>
        <w:tabs>
          <w:tab w:val="left" w:pos="4640"/>
        </w:tabs>
        <w:rPr>
          <w:color w:val="000000" w:themeColor="text1"/>
        </w:rPr>
      </w:pPr>
    </w:p>
    <w:p w14:paraId="4698CF34" w14:textId="0E845197" w:rsidR="00F406B2" w:rsidRPr="002A3203" w:rsidRDefault="00D8527A" w:rsidP="00223DF3">
      <w:pPr>
        <w:tabs>
          <w:tab w:val="left" w:pos="4640"/>
        </w:tabs>
        <w:rPr>
          <w:color w:val="000000" w:themeColor="text1"/>
        </w:rPr>
      </w:pPr>
      <w:r w:rsidRPr="00D8527A">
        <w:rPr>
          <w:color w:val="000000" w:themeColor="text1"/>
          <w:lang w:val="en"/>
        </w:rPr>
        <w:t>Now you have French_Lexicon_Project.txt (old) and french_lexicon_tagged.csv (new) and french_lexicon_tagged2000.csv (</w:t>
      </w:r>
      <w:r>
        <w:rPr>
          <w:color w:val="000000" w:themeColor="text1"/>
          <w:lang w:val="en"/>
        </w:rPr>
        <w:t>new).</w:t>
      </w:r>
      <w:r w:rsidRPr="00D8527A">
        <w:rPr>
          <w:color w:val="000000" w:themeColor="text1"/>
          <w:lang w:val="en"/>
        </w:rPr>
        <w:t xml:space="preserve"> Freq is averaged</w:t>
      </w:r>
      <w:r w:rsidR="002A3203">
        <w:rPr>
          <w:color w:val="000000" w:themeColor="text1"/>
          <w:lang w:val="en"/>
        </w:rPr>
        <w:t xml:space="preserve"> </w:t>
      </w:r>
      <w:r>
        <w:rPr>
          <w:color w:val="000000" w:themeColor="text1"/>
          <w:lang w:val="en"/>
        </w:rPr>
        <w:t xml:space="preserve">from books and movies? Same values, so txt replaced with new CSVs? And customize scripts. </w:t>
      </w:r>
    </w:p>
    <w:p w14:paraId="7578C8F7" w14:textId="35C2A63D" w:rsidR="00DA0CCB" w:rsidRPr="002A3203" w:rsidRDefault="00DA0CCB" w:rsidP="00223DF3">
      <w:pPr>
        <w:tabs>
          <w:tab w:val="left" w:pos="4640"/>
        </w:tabs>
        <w:rPr>
          <w:color w:val="000000" w:themeColor="text1"/>
        </w:rPr>
      </w:pPr>
    </w:p>
    <w:p w14:paraId="07704B67" w14:textId="3F082229" w:rsidR="00DA0CCB" w:rsidRPr="002A3203" w:rsidRDefault="00DA0CCB" w:rsidP="00223DF3">
      <w:pPr>
        <w:tabs>
          <w:tab w:val="left" w:pos="4640"/>
        </w:tabs>
        <w:rPr>
          <w:color w:val="000000" w:themeColor="text1"/>
        </w:rPr>
      </w:pPr>
      <w:r>
        <w:rPr>
          <w:color w:val="000000" w:themeColor="text1"/>
          <w:lang w:val="en"/>
        </w:rPr>
        <w:t>Stimuli with POS: are they stimuli</w:t>
      </w:r>
      <w:r w:rsidR="00FB524B">
        <w:rPr>
          <w:color w:val="000000" w:themeColor="text1"/>
          <w:lang w:val="en"/>
        </w:rPr>
        <w:t xml:space="preserve"> or texts with information about stimuli?</w:t>
      </w:r>
    </w:p>
    <w:p w14:paraId="36134FD1" w14:textId="1DE9E55C" w:rsidR="003F2359" w:rsidRPr="002A3203" w:rsidRDefault="003F2359" w:rsidP="00223DF3">
      <w:pPr>
        <w:tabs>
          <w:tab w:val="left" w:pos="4640"/>
        </w:tabs>
        <w:rPr>
          <w:color w:val="000000" w:themeColor="text1"/>
        </w:rPr>
      </w:pPr>
    </w:p>
    <w:p w14:paraId="3110CB7F" w14:textId="1BB91D5A" w:rsidR="003F2359" w:rsidRDefault="003F2359" w:rsidP="00223DF3">
      <w:pPr>
        <w:tabs>
          <w:tab w:val="left" w:pos="4640"/>
        </w:tabs>
        <w:rPr>
          <w:color w:val="000000" w:themeColor="text1"/>
        </w:rPr>
      </w:pPr>
      <w:proofErr w:type="spellStart"/>
      <w:r w:rsidRPr="003F2359">
        <w:rPr>
          <w:color w:val="000000" w:themeColor="text1"/>
          <w:lang w:val="en"/>
        </w:rPr>
        <w:t>ToDo</w:t>
      </w:r>
      <w:proofErr w:type="spellEnd"/>
      <w:r w:rsidRPr="003F2359">
        <w:rPr>
          <w:color w:val="000000" w:themeColor="text1"/>
          <w:lang w:val="en"/>
        </w:rPr>
        <w:t xml:space="preserve">: look at difference of </w:t>
      </w:r>
      <w:proofErr w:type="spellStart"/>
      <w:r w:rsidRPr="003F2359">
        <w:rPr>
          <w:color w:val="000000" w:themeColor="text1"/>
          <w:lang w:val="en"/>
        </w:rPr>
        <w:t>G</w:t>
      </w:r>
      <w:r>
        <w:rPr>
          <w:color w:val="000000" w:themeColor="text1"/>
          <w:lang w:val="en"/>
        </w:rPr>
        <w:t>etResults</w:t>
      </w:r>
      <w:proofErr w:type="spellEnd"/>
      <w:r>
        <w:rPr>
          <w:color w:val="000000" w:themeColor="text1"/>
          <w:lang w:val="en"/>
        </w:rPr>
        <w:t xml:space="preserve"> and </w:t>
      </w:r>
      <w:proofErr w:type="spellStart"/>
      <w:r>
        <w:rPr>
          <w:color w:val="000000" w:themeColor="text1"/>
          <w:lang w:val="en"/>
        </w:rPr>
        <w:t>GetResultsSimulation</w:t>
      </w:r>
      <w:proofErr w:type="spellEnd"/>
      <w:r>
        <w:rPr>
          <w:color w:val="000000" w:themeColor="text1"/>
          <w:lang w:val="en"/>
        </w:rPr>
        <w:t xml:space="preserve"> in </w:t>
      </w:r>
      <w:proofErr w:type="spellStart"/>
      <w:r>
        <w:rPr>
          <w:color w:val="000000" w:themeColor="text1"/>
          <w:lang w:val="en"/>
        </w:rPr>
        <w:t>analyze_data_pandas</w:t>
      </w:r>
      <w:proofErr w:type="spellEnd"/>
    </w:p>
    <w:p w14:paraId="27A7B607" w14:textId="67FEE416" w:rsidR="003F2359" w:rsidRDefault="003F2359" w:rsidP="00223DF3">
      <w:pPr>
        <w:tabs>
          <w:tab w:val="left" w:pos="4640"/>
        </w:tabs>
        <w:rPr>
          <w:color w:val="000000" w:themeColor="text1"/>
        </w:rPr>
      </w:pPr>
    </w:p>
    <w:p w14:paraId="3B296FE0" w14:textId="77777777" w:rsidR="002F1FDA" w:rsidRDefault="003F2359" w:rsidP="00223DF3">
      <w:pPr>
        <w:tabs>
          <w:tab w:val="left" w:pos="4640"/>
        </w:tabs>
        <w:rPr>
          <w:color w:val="000000" w:themeColor="text1"/>
        </w:rPr>
      </w:pPr>
      <w:r>
        <w:rPr>
          <w:color w:val="000000" w:themeColor="text1"/>
          <w:lang w:val="en"/>
        </w:rPr>
        <w:lastRenderedPageBreak/>
        <w:t>For clarity:</w:t>
      </w:r>
      <w:r>
        <w:rPr>
          <w:color w:val="000000" w:themeColor="text1"/>
          <w:lang w:val="en"/>
        </w:rPr>
        <w:br/>
        <w:t>New tasks added: Classification</w:t>
      </w:r>
      <w:r w:rsidR="002F1FDA">
        <w:rPr>
          <w:color w:val="000000" w:themeColor="text1"/>
          <w:lang w:val="en"/>
        </w:rPr>
        <w:t xml:space="preserve"> (</w:t>
      </w:r>
      <w:proofErr w:type="spellStart"/>
      <w:r w:rsidR="002F1FDA">
        <w:rPr>
          <w:color w:val="000000" w:themeColor="text1"/>
          <w:lang w:val="en"/>
        </w:rPr>
        <w:t>dutch</w:t>
      </w:r>
      <w:proofErr w:type="spellEnd"/>
      <w:r w:rsidR="002F1FDA">
        <w:rPr>
          <w:color w:val="000000" w:themeColor="text1"/>
          <w:lang w:val="en"/>
        </w:rPr>
        <w:t>)</w:t>
      </w:r>
      <w:r>
        <w:rPr>
          <w:color w:val="000000" w:themeColor="text1"/>
          <w:lang w:val="en"/>
        </w:rPr>
        <w:t xml:space="preserve"> +</w:t>
      </w:r>
      <w:r w:rsidR="002F1FDA">
        <w:rPr>
          <w:color w:val="000000" w:themeColor="text1"/>
          <w:lang w:val="en"/>
        </w:rPr>
        <w:t xml:space="preserve"> Transposed (</w:t>
      </w:r>
      <w:proofErr w:type="spellStart"/>
      <w:r w:rsidR="002F1FDA">
        <w:rPr>
          <w:color w:val="000000" w:themeColor="text1"/>
          <w:lang w:val="en"/>
        </w:rPr>
        <w:t>fr</w:t>
      </w:r>
      <w:proofErr w:type="spellEnd"/>
      <w:r w:rsidR="002F1FDA">
        <w:rPr>
          <w:color w:val="000000" w:themeColor="text1"/>
          <w:lang w:val="en"/>
        </w:rPr>
        <w:t>)</w:t>
      </w:r>
    </w:p>
    <w:p w14:paraId="38810D03" w14:textId="26BDA18A" w:rsidR="003F2359" w:rsidRDefault="002F1FDA" w:rsidP="00223DF3">
      <w:pPr>
        <w:tabs>
          <w:tab w:val="left" w:pos="4640"/>
        </w:tabs>
        <w:rPr>
          <w:color w:val="FF0000"/>
        </w:rPr>
      </w:pPr>
      <w:r>
        <w:rPr>
          <w:color w:val="000000" w:themeColor="text1"/>
          <w:lang w:val="en"/>
        </w:rPr>
        <w:t xml:space="preserve">POS info on French and </w:t>
      </w:r>
      <w:proofErr w:type="spellStart"/>
      <w:r>
        <w:rPr>
          <w:color w:val="000000" w:themeColor="text1"/>
          <w:lang w:val="en"/>
        </w:rPr>
        <w:t>dutch</w:t>
      </w:r>
      <w:proofErr w:type="spellEnd"/>
      <w:r>
        <w:rPr>
          <w:color w:val="000000" w:themeColor="text1"/>
          <w:lang w:val="en"/>
        </w:rPr>
        <w:t xml:space="preserve">, specifically for 2 tasks mentioned above + </w:t>
      </w:r>
      <w:r w:rsidRPr="002F1FDA">
        <w:rPr>
          <w:color w:val="FF0000"/>
          <w:lang w:val="en"/>
        </w:rPr>
        <w:t xml:space="preserve">Sentence task </w:t>
      </w:r>
    </w:p>
    <w:p w14:paraId="53EAFF77" w14:textId="381E5E01" w:rsidR="002F1FDA" w:rsidRDefault="002F1FDA" w:rsidP="00223DF3">
      <w:pPr>
        <w:tabs>
          <w:tab w:val="left" w:pos="4640"/>
        </w:tabs>
        <w:rPr>
          <w:color w:val="FF0000"/>
        </w:rPr>
      </w:pPr>
    </w:p>
    <w:p w14:paraId="000914F9" w14:textId="0387CFEE" w:rsidR="007975C8" w:rsidRDefault="007975C8" w:rsidP="00223DF3">
      <w:pPr>
        <w:tabs>
          <w:tab w:val="left" w:pos="4640"/>
        </w:tabs>
        <w:rPr>
          <w:color w:val="FF0000"/>
        </w:rPr>
      </w:pPr>
      <w:r>
        <w:rPr>
          <w:color w:val="FF0000"/>
          <w:lang w:val="en"/>
        </w:rPr>
        <w:t>Still to do:</w:t>
      </w:r>
    </w:p>
    <w:p w14:paraId="0C409390" w14:textId="2469B456" w:rsidR="007975C8" w:rsidRDefault="007975C8" w:rsidP="00223DF3">
      <w:pPr>
        <w:tabs>
          <w:tab w:val="left" w:pos="4640"/>
        </w:tabs>
        <w:rPr>
          <w:color w:val="FF0000"/>
        </w:rPr>
      </w:pPr>
    </w:p>
    <w:p w14:paraId="0638037D" w14:textId="53EF7587" w:rsidR="007975C8" w:rsidRPr="005503FD" w:rsidRDefault="007975C8" w:rsidP="00223DF3">
      <w:pPr>
        <w:tabs>
          <w:tab w:val="left" w:pos="4640"/>
        </w:tabs>
        <w:rPr>
          <w:color w:val="385623" w:themeColor="accent6" w:themeShade="80"/>
        </w:rPr>
      </w:pPr>
      <w:proofErr w:type="spellStart"/>
      <w:r w:rsidRPr="005503FD">
        <w:rPr>
          <w:color w:val="385623" w:themeColor="accent6" w:themeShade="80"/>
          <w:lang w:val="en"/>
        </w:rPr>
        <w:t>Create_freq_pred</w:t>
      </w:r>
      <w:proofErr w:type="spellEnd"/>
      <w:r w:rsidRPr="005503FD">
        <w:rPr>
          <w:color w:val="385623" w:themeColor="accent6" w:themeShade="80"/>
          <w:lang w:val="en"/>
        </w:rPr>
        <w:t xml:space="preserve"> files: choose the right database and integrate POS. </w:t>
      </w:r>
    </w:p>
    <w:p w14:paraId="247C92E3" w14:textId="121A4B27" w:rsidR="007975C8" w:rsidRPr="005503FD" w:rsidRDefault="007975C8" w:rsidP="00223DF3">
      <w:pPr>
        <w:tabs>
          <w:tab w:val="left" w:pos="4640"/>
        </w:tabs>
        <w:rPr>
          <w:color w:val="385623" w:themeColor="accent6" w:themeShade="80"/>
        </w:rPr>
      </w:pPr>
      <w:proofErr w:type="spellStart"/>
      <w:r w:rsidRPr="005503FD">
        <w:rPr>
          <w:color w:val="385623" w:themeColor="accent6" w:themeShade="80"/>
          <w:lang w:val="en"/>
        </w:rPr>
        <w:t>Sim</w:t>
      </w:r>
      <w:r w:rsidR="002A3203">
        <w:rPr>
          <w:color w:val="385623" w:themeColor="accent6" w:themeShade="80"/>
          <w:lang w:val="en"/>
        </w:rPr>
        <w:t>ulat</w:t>
      </w:r>
      <w:r w:rsidRPr="005503FD">
        <w:rPr>
          <w:color w:val="385623" w:themeColor="accent6" w:themeShade="80"/>
          <w:lang w:val="en"/>
        </w:rPr>
        <w:t>e_experiment</w:t>
      </w:r>
      <w:proofErr w:type="spellEnd"/>
      <w:r w:rsidRPr="005503FD">
        <w:rPr>
          <w:color w:val="385623" w:themeColor="accent6" w:themeShade="80"/>
          <w:lang w:val="en"/>
        </w:rPr>
        <w:t xml:space="preserve">: </w:t>
      </w:r>
      <w:proofErr w:type="spellStart"/>
      <w:r w:rsidRPr="005503FD">
        <w:rPr>
          <w:color w:val="385623" w:themeColor="accent6" w:themeShade="80"/>
          <w:lang w:val="en"/>
        </w:rPr>
        <w:t>use_grammar_prob</w:t>
      </w:r>
      <w:proofErr w:type="spellEnd"/>
    </w:p>
    <w:p w14:paraId="2FA7CDF2" w14:textId="03FC7A57" w:rsidR="00555A46" w:rsidRDefault="00555A46" w:rsidP="00223DF3">
      <w:pPr>
        <w:tabs>
          <w:tab w:val="left" w:pos="4640"/>
        </w:tabs>
        <w:rPr>
          <w:color w:val="FF0000"/>
        </w:rPr>
      </w:pPr>
      <w:proofErr w:type="spellStart"/>
      <w:r>
        <w:rPr>
          <w:color w:val="FF0000"/>
          <w:lang w:val="en"/>
        </w:rPr>
        <w:t>Analyse</w:t>
      </w:r>
      <w:proofErr w:type="spellEnd"/>
      <w:r>
        <w:rPr>
          <w:color w:val="FF0000"/>
          <w:lang w:val="en"/>
        </w:rPr>
        <w:t xml:space="preserve"> results: </w:t>
      </w:r>
      <w:proofErr w:type="spellStart"/>
      <w:r w:rsidRPr="00555A46">
        <w:rPr>
          <w:color w:val="FF0000"/>
          <w:lang w:val="en"/>
        </w:rPr>
        <w:t>get_results</w:t>
      </w:r>
      <w:proofErr w:type="spellEnd"/>
      <w:r>
        <w:rPr>
          <w:color w:val="FF0000"/>
          <w:lang w:val="en"/>
        </w:rPr>
        <w:t xml:space="preserve"> of </w:t>
      </w:r>
      <w:proofErr w:type="spellStart"/>
      <w:r w:rsidRPr="00555A46">
        <w:rPr>
          <w:color w:val="FF0000"/>
          <w:lang w:val="en"/>
        </w:rPr>
        <w:t>get_results</w:t>
      </w:r>
      <w:r>
        <w:rPr>
          <w:color w:val="FF0000"/>
          <w:lang w:val="en"/>
        </w:rPr>
        <w:t>_simulation</w:t>
      </w:r>
      <w:proofErr w:type="spellEnd"/>
      <w:r>
        <w:rPr>
          <w:color w:val="FF0000"/>
          <w:lang w:val="en"/>
        </w:rPr>
        <w:t>?</w:t>
      </w:r>
    </w:p>
    <w:p w14:paraId="1C182D85" w14:textId="5AAFA4E0" w:rsidR="00555A46" w:rsidRDefault="00555A46" w:rsidP="00223DF3">
      <w:pPr>
        <w:tabs>
          <w:tab w:val="left" w:pos="4640"/>
        </w:tabs>
        <w:rPr>
          <w:color w:val="FF0000"/>
        </w:rPr>
      </w:pPr>
    </w:p>
    <w:p w14:paraId="0D443991" w14:textId="77777777" w:rsidR="000E125E" w:rsidRDefault="00EC7D67" w:rsidP="000E125E">
      <w:pPr>
        <w:tabs>
          <w:tab w:val="left" w:pos="4640"/>
        </w:tabs>
        <w:rPr>
          <w:color w:val="FF0000"/>
        </w:rPr>
      </w:pPr>
      <w:r>
        <w:rPr>
          <w:color w:val="FF0000"/>
          <w:lang w:val="en"/>
        </w:rPr>
        <w:t>It should be:</w:t>
      </w:r>
      <w:r>
        <w:rPr>
          <w:color w:val="FF0000"/>
          <w:lang w:val="en"/>
        </w:rPr>
        <w:br/>
      </w:r>
    </w:p>
    <w:p w14:paraId="0D612E3F" w14:textId="77777777" w:rsidR="000E125E" w:rsidRPr="005503FD" w:rsidRDefault="000E125E" w:rsidP="000E125E">
      <w:pPr>
        <w:tabs>
          <w:tab w:val="left" w:pos="4640"/>
        </w:tabs>
        <w:rPr>
          <w:color w:val="385623" w:themeColor="accent6" w:themeShade="80"/>
        </w:rPr>
      </w:pPr>
      <w:proofErr w:type="spellStart"/>
      <w:r w:rsidRPr="005503FD">
        <w:rPr>
          <w:color w:val="385623" w:themeColor="accent6" w:themeShade="80"/>
          <w:lang w:val="en"/>
        </w:rPr>
        <w:t>Pred</w:t>
      </w:r>
      <w:proofErr w:type="spellEnd"/>
      <w:r w:rsidRPr="005503FD">
        <w:rPr>
          <w:color w:val="385623" w:themeColor="accent6" w:themeShade="80"/>
          <w:lang w:val="en"/>
        </w:rPr>
        <w:t xml:space="preserve"> files are created per task in </w:t>
      </w:r>
      <w:proofErr w:type="spellStart"/>
      <w:r w:rsidRPr="005503FD">
        <w:rPr>
          <w:color w:val="385623" w:themeColor="accent6" w:themeShade="80"/>
          <w:lang w:val="en"/>
        </w:rPr>
        <w:t>create_freq_pred</w:t>
      </w:r>
      <w:proofErr w:type="spellEnd"/>
      <w:r w:rsidRPr="005503FD">
        <w:rPr>
          <w:color w:val="385623" w:themeColor="accent6" w:themeShade="80"/>
          <w:lang w:val="en"/>
        </w:rPr>
        <w:t xml:space="preserve"> files. Then, in simulate experiments, they are called with </w:t>
      </w:r>
      <w:proofErr w:type="spellStart"/>
      <w:r w:rsidRPr="005503FD">
        <w:rPr>
          <w:color w:val="385623" w:themeColor="accent6" w:themeShade="80"/>
          <w:lang w:val="en"/>
        </w:rPr>
        <w:t>get_pred_files</w:t>
      </w:r>
      <w:proofErr w:type="spellEnd"/>
      <w:r w:rsidRPr="005503FD">
        <w:rPr>
          <w:color w:val="385623" w:themeColor="accent6" w:themeShade="80"/>
          <w:lang w:val="en"/>
        </w:rPr>
        <w:t xml:space="preserve"> function from </w:t>
      </w:r>
      <w:proofErr w:type="spellStart"/>
      <w:r w:rsidRPr="005503FD">
        <w:rPr>
          <w:color w:val="385623" w:themeColor="accent6" w:themeShade="80"/>
          <w:lang w:val="en"/>
        </w:rPr>
        <w:t>read_saccade_data</w:t>
      </w:r>
      <w:proofErr w:type="spellEnd"/>
      <w:r w:rsidRPr="005503FD">
        <w:rPr>
          <w:color w:val="385623" w:themeColor="accent6" w:themeShade="80"/>
          <w:lang w:val="en"/>
        </w:rPr>
        <w:t xml:space="preserve">, just like </w:t>
      </w:r>
      <w:proofErr w:type="spellStart"/>
      <w:r w:rsidRPr="005503FD">
        <w:rPr>
          <w:color w:val="385623" w:themeColor="accent6" w:themeShade="80"/>
          <w:lang w:val="en"/>
        </w:rPr>
        <w:t>freq</w:t>
      </w:r>
      <w:proofErr w:type="spellEnd"/>
      <w:r w:rsidRPr="005503FD">
        <w:rPr>
          <w:color w:val="385623" w:themeColor="accent6" w:themeShade="80"/>
          <w:lang w:val="en"/>
        </w:rPr>
        <w:t xml:space="preserve"> files</w:t>
      </w:r>
    </w:p>
    <w:p w14:paraId="6437CDB3" w14:textId="77777777" w:rsidR="000E125E" w:rsidRDefault="000E125E" w:rsidP="000E125E">
      <w:pPr>
        <w:tabs>
          <w:tab w:val="left" w:pos="4640"/>
        </w:tabs>
        <w:rPr>
          <w:color w:val="FF0000"/>
        </w:rPr>
      </w:pPr>
    </w:p>
    <w:p w14:paraId="4BDB2950" w14:textId="77777777" w:rsidR="000E125E" w:rsidRPr="003F2359" w:rsidRDefault="000E125E" w:rsidP="000E125E">
      <w:pPr>
        <w:tabs>
          <w:tab w:val="left" w:pos="4640"/>
        </w:tabs>
        <w:rPr>
          <w:color w:val="000000" w:themeColor="text1"/>
        </w:rPr>
      </w:pPr>
      <w:r>
        <w:rPr>
          <w:color w:val="FF0000"/>
          <w:lang w:val="en"/>
        </w:rPr>
        <w:t xml:space="preserve">What about predictability of affixes? </w:t>
      </w:r>
      <w:proofErr w:type="spellStart"/>
      <w:r w:rsidRPr="008A06B0">
        <w:rPr>
          <w:color w:val="385623" w:themeColor="accent6" w:themeShade="80"/>
          <w:lang w:val="en"/>
        </w:rPr>
        <w:t>Avg</w:t>
      </w:r>
      <w:proofErr w:type="spellEnd"/>
      <w:r w:rsidRPr="008A06B0">
        <w:rPr>
          <w:color w:val="385623" w:themeColor="accent6" w:themeShade="80"/>
          <w:lang w:val="en"/>
        </w:rPr>
        <w:t xml:space="preserve"> of </w:t>
      </w:r>
      <w:proofErr w:type="spellStart"/>
      <w:r w:rsidRPr="008A06B0">
        <w:rPr>
          <w:color w:val="385623" w:themeColor="accent6" w:themeShade="80"/>
          <w:lang w:val="en"/>
        </w:rPr>
        <w:t>pred</w:t>
      </w:r>
      <w:proofErr w:type="spellEnd"/>
      <w:r>
        <w:rPr>
          <w:color w:val="FF0000"/>
          <w:lang w:val="en"/>
        </w:rPr>
        <w:t>? 0?</w:t>
      </w:r>
    </w:p>
    <w:p w14:paraId="24017BCB" w14:textId="37818B2D" w:rsidR="00EC7D67" w:rsidRPr="007D6439" w:rsidRDefault="00EC7D67" w:rsidP="000E125E">
      <w:pPr>
        <w:tabs>
          <w:tab w:val="left" w:pos="4640"/>
        </w:tabs>
        <w:rPr>
          <w:color w:val="385623" w:themeColor="accent6" w:themeShade="80"/>
        </w:rPr>
      </w:pPr>
      <w:r w:rsidRPr="007D6439">
        <w:rPr>
          <w:color w:val="385623" w:themeColor="accent6" w:themeShade="80"/>
          <w:lang w:val="en"/>
        </w:rPr>
        <w:t xml:space="preserve">from </w:t>
      </w:r>
      <w:proofErr w:type="spellStart"/>
      <w:r w:rsidRPr="007D6439">
        <w:rPr>
          <w:color w:val="385623" w:themeColor="accent6" w:themeShade="80"/>
          <w:lang w:val="en"/>
        </w:rPr>
        <w:t>read_saccade_data</w:t>
      </w:r>
      <w:proofErr w:type="spellEnd"/>
      <w:r w:rsidRPr="007D6439">
        <w:rPr>
          <w:color w:val="385623" w:themeColor="accent6" w:themeShade="80"/>
          <w:lang w:val="en"/>
        </w:rPr>
        <w:t xml:space="preserve">, just like </w:t>
      </w:r>
      <w:proofErr w:type="spellStart"/>
      <w:r w:rsidRPr="007D6439">
        <w:rPr>
          <w:color w:val="385623" w:themeColor="accent6" w:themeShade="80"/>
          <w:lang w:val="en"/>
        </w:rPr>
        <w:t>freq</w:t>
      </w:r>
      <w:proofErr w:type="spellEnd"/>
      <w:r w:rsidRPr="007D6439">
        <w:rPr>
          <w:color w:val="385623" w:themeColor="accent6" w:themeShade="80"/>
          <w:lang w:val="en"/>
        </w:rPr>
        <w:t xml:space="preserve"> files</w:t>
      </w:r>
    </w:p>
    <w:p w14:paraId="7FC50307" w14:textId="441220E6" w:rsidR="000D2D6A" w:rsidRDefault="000D2D6A" w:rsidP="000E125E">
      <w:pPr>
        <w:tabs>
          <w:tab w:val="left" w:pos="4640"/>
        </w:tabs>
        <w:rPr>
          <w:color w:val="FF0000"/>
        </w:rPr>
      </w:pPr>
    </w:p>
    <w:p w14:paraId="0684ED0D" w14:textId="47CBA00A" w:rsidR="000D2D6A" w:rsidRPr="002A3203" w:rsidRDefault="000D2D6A" w:rsidP="000E125E">
      <w:pPr>
        <w:tabs>
          <w:tab w:val="left" w:pos="4640"/>
        </w:tabs>
        <w:rPr>
          <w:color w:val="FF0000"/>
        </w:rPr>
      </w:pPr>
      <w:r w:rsidRPr="000D2D6A">
        <w:rPr>
          <w:color w:val="FF0000"/>
          <w:lang w:val="en"/>
        </w:rPr>
        <w:t xml:space="preserve">System for slots matching implemented? </w:t>
      </w:r>
      <w:r w:rsidR="00377840">
        <w:rPr>
          <w:color w:val="FF0000"/>
          <w:lang w:val="en"/>
        </w:rPr>
        <w:t xml:space="preserve"> If yes, interaction with affix system </w:t>
      </w:r>
      <w:r w:rsidR="005102B9">
        <w:rPr>
          <w:color w:val="FF0000"/>
          <w:lang w:val="en"/>
        </w:rPr>
        <w:t xml:space="preserve">(create new </w:t>
      </w:r>
      <w:r w:rsidR="002A3203">
        <w:rPr>
          <w:color w:val="FF0000"/>
          <w:lang w:val="en"/>
        </w:rPr>
        <w:t>slot</w:t>
      </w:r>
      <w:r w:rsidR="005102B9">
        <w:rPr>
          <w:color w:val="FF0000"/>
          <w:lang w:val="en"/>
        </w:rPr>
        <w:t xml:space="preserve"> for recognized </w:t>
      </w:r>
      <w:r w:rsidR="002A3203">
        <w:rPr>
          <w:color w:val="FF0000"/>
          <w:lang w:val="en"/>
        </w:rPr>
        <w:t>stem</w:t>
      </w:r>
      <w:r w:rsidR="005102B9">
        <w:rPr>
          <w:color w:val="FF0000"/>
          <w:lang w:val="en"/>
        </w:rPr>
        <w:t>)</w:t>
      </w:r>
    </w:p>
    <w:p w14:paraId="663D017D" w14:textId="4D6F056E" w:rsidR="00C617A5" w:rsidRPr="002A3203" w:rsidRDefault="00C617A5" w:rsidP="000E125E">
      <w:pPr>
        <w:tabs>
          <w:tab w:val="left" w:pos="4640"/>
        </w:tabs>
        <w:rPr>
          <w:color w:val="FF0000"/>
        </w:rPr>
      </w:pPr>
    </w:p>
    <w:p w14:paraId="373031D1" w14:textId="4F88913A" w:rsidR="00C617A5" w:rsidRPr="002A3203" w:rsidRDefault="00C617A5" w:rsidP="000E125E">
      <w:pPr>
        <w:tabs>
          <w:tab w:val="left" w:pos="4640"/>
        </w:tabs>
        <w:rPr>
          <w:color w:val="FF0000"/>
        </w:rPr>
      </w:pPr>
      <w:r>
        <w:rPr>
          <w:color w:val="FF0000"/>
          <w:lang w:val="en"/>
        </w:rPr>
        <w:t xml:space="preserve">How are the </w:t>
      </w:r>
      <w:r w:rsidR="00267F7D">
        <w:rPr>
          <w:color w:val="FF0000"/>
          <w:lang w:val="en"/>
        </w:rPr>
        <w:t xml:space="preserve">POS </w:t>
      </w:r>
      <w:proofErr w:type="spellStart"/>
      <w:r w:rsidR="00267F7D">
        <w:rPr>
          <w:color w:val="FF0000"/>
          <w:lang w:val="en"/>
        </w:rPr>
        <w:t>bef</w:t>
      </w:r>
      <w:proofErr w:type="spellEnd"/>
      <w:r w:rsidR="00267F7D">
        <w:rPr>
          <w:color w:val="FF0000"/>
          <w:lang w:val="en"/>
        </w:rPr>
        <w:t xml:space="preserve">, </w:t>
      </w:r>
      <w:proofErr w:type="spellStart"/>
      <w:r w:rsidR="00267F7D">
        <w:rPr>
          <w:color w:val="FF0000"/>
          <w:lang w:val="en"/>
        </w:rPr>
        <w:t>ProbBef</w:t>
      </w:r>
      <w:proofErr w:type="spellEnd"/>
      <w:r w:rsidR="00267F7D">
        <w:rPr>
          <w:color w:val="FF0000"/>
          <w:lang w:val="en"/>
        </w:rPr>
        <w:t xml:space="preserve"> etc. made? Did these files already exist through another experiment, or handwritten?</w:t>
      </w:r>
    </w:p>
    <w:p w14:paraId="45384B17" w14:textId="1BA59636" w:rsidR="00117185" w:rsidRPr="002A3203" w:rsidRDefault="00117185" w:rsidP="000E125E">
      <w:pPr>
        <w:tabs>
          <w:tab w:val="left" w:pos="4640"/>
        </w:tabs>
        <w:rPr>
          <w:color w:val="FF0000"/>
        </w:rPr>
      </w:pPr>
    </w:p>
    <w:p w14:paraId="3A805BD3" w14:textId="2E08494A" w:rsidR="00117185" w:rsidRPr="002A3203" w:rsidRDefault="00117185" w:rsidP="000E125E">
      <w:pPr>
        <w:tabs>
          <w:tab w:val="left" w:pos="4640"/>
        </w:tabs>
        <w:rPr>
          <w:color w:val="385623" w:themeColor="accent6" w:themeShade="80"/>
        </w:rPr>
      </w:pPr>
      <w:proofErr w:type="spellStart"/>
      <w:r w:rsidRPr="007D6439">
        <w:rPr>
          <w:color w:val="385623" w:themeColor="accent6" w:themeShade="80"/>
          <w:lang w:val="en"/>
        </w:rPr>
        <w:t>Subtlex</w:t>
      </w:r>
      <w:proofErr w:type="spellEnd"/>
      <w:r w:rsidRPr="007D6439">
        <w:rPr>
          <w:color w:val="385623" w:themeColor="accent6" w:themeShade="80"/>
          <w:lang w:val="en"/>
        </w:rPr>
        <w:t xml:space="preserve"> EN: CD is number of documents the word appears in. Max 4, so not the same measure as for other languages!</w:t>
      </w:r>
    </w:p>
    <w:p w14:paraId="0EF0597A" w14:textId="35A55CA3" w:rsidR="00942702" w:rsidRPr="002A3203" w:rsidRDefault="00942702" w:rsidP="000E125E">
      <w:pPr>
        <w:tabs>
          <w:tab w:val="left" w:pos="4640"/>
        </w:tabs>
        <w:rPr>
          <w:color w:val="FF0000"/>
        </w:rPr>
      </w:pPr>
    </w:p>
    <w:p w14:paraId="23DF9F5A" w14:textId="54F0F3C5" w:rsidR="00942702" w:rsidRPr="002A3203" w:rsidRDefault="00942702" w:rsidP="000E125E">
      <w:pPr>
        <w:tabs>
          <w:tab w:val="left" w:pos="4640"/>
        </w:tabs>
        <w:rPr>
          <w:color w:val="FF0000"/>
        </w:rPr>
      </w:pPr>
    </w:p>
    <w:p w14:paraId="1014A44E" w14:textId="776B2160" w:rsidR="00942702" w:rsidRPr="002A3203" w:rsidRDefault="00942702" w:rsidP="000E125E">
      <w:pPr>
        <w:tabs>
          <w:tab w:val="left" w:pos="4640"/>
        </w:tabs>
        <w:rPr>
          <w:color w:val="FF0000"/>
        </w:rPr>
      </w:pPr>
      <w:r>
        <w:rPr>
          <w:color w:val="FF0000"/>
          <w:lang w:val="en"/>
        </w:rPr>
        <w:t xml:space="preserve">But above all: POS </w:t>
      </w:r>
      <w:proofErr w:type="spellStart"/>
      <w:r>
        <w:rPr>
          <w:color w:val="FF0000"/>
          <w:lang w:val="en"/>
        </w:rPr>
        <w:t>prob</w:t>
      </w:r>
      <w:proofErr w:type="spellEnd"/>
      <w:r>
        <w:rPr>
          <w:color w:val="FF0000"/>
          <w:lang w:val="en"/>
        </w:rPr>
        <w:t xml:space="preserve"> matrix I understand (is generally defined per language), Stimuli with POS also (simply matching </w:t>
      </w:r>
      <w:proofErr w:type="spellStart"/>
      <w:r>
        <w:rPr>
          <w:color w:val="FF0000"/>
          <w:lang w:val="en"/>
        </w:rPr>
        <w:t>Subtlex</w:t>
      </w:r>
      <w:proofErr w:type="spellEnd"/>
      <w:r>
        <w:rPr>
          <w:color w:val="FF0000"/>
          <w:lang w:val="en"/>
        </w:rPr>
        <w:t xml:space="preserve"> words with their POS), </w:t>
      </w:r>
    </w:p>
    <w:p w14:paraId="3AC4AF9F" w14:textId="32094BAB" w:rsidR="00942702" w:rsidRPr="001C082E" w:rsidRDefault="00942702" w:rsidP="00097A89">
      <w:pPr>
        <w:tabs>
          <w:tab w:val="left" w:pos="4640"/>
        </w:tabs>
        <w:rPr>
          <w:color w:val="FF0000"/>
        </w:rPr>
      </w:pPr>
      <w:r>
        <w:rPr>
          <w:color w:val="FF0000"/>
          <w:lang w:val="en"/>
        </w:rPr>
        <w:t xml:space="preserve">but how is the task POS file created? </w:t>
      </w:r>
      <w:r w:rsidR="00097A89" w:rsidRPr="001C082E">
        <w:rPr>
          <w:color w:val="FF0000"/>
          <w:lang w:val="en"/>
        </w:rPr>
        <w:t xml:space="preserve"> (both </w:t>
      </w:r>
      <w:proofErr w:type="spellStart"/>
      <w:r w:rsidR="00097A89" w:rsidRPr="001C082E">
        <w:rPr>
          <w:color w:val="FF0000"/>
          <w:lang w:val="en"/>
        </w:rPr>
        <w:t>POS_prob</w:t>
      </w:r>
      <w:proofErr w:type="spellEnd"/>
      <w:r w:rsidR="00097A89" w:rsidRPr="001C082E">
        <w:rPr>
          <w:color w:val="FF0000"/>
          <w:lang w:val="en"/>
        </w:rPr>
        <w:t>_{task} in Texts and Sentence_{task}_POS in Stimuli)</w:t>
      </w:r>
    </w:p>
    <w:p w14:paraId="0393580F" w14:textId="46A5D6D8" w:rsidR="00A80AD3" w:rsidRPr="001C082E" w:rsidRDefault="00A80AD3" w:rsidP="00097A89">
      <w:pPr>
        <w:tabs>
          <w:tab w:val="left" w:pos="4640"/>
        </w:tabs>
        <w:rPr>
          <w:color w:val="385623" w:themeColor="accent6" w:themeShade="80"/>
        </w:rPr>
      </w:pPr>
    </w:p>
    <w:p w14:paraId="632FFA6D" w14:textId="0414F385" w:rsidR="00A80AD3" w:rsidRPr="007D6439" w:rsidRDefault="00A80AD3" w:rsidP="00097A89">
      <w:pPr>
        <w:tabs>
          <w:tab w:val="left" w:pos="4640"/>
        </w:tabs>
        <w:rPr>
          <w:color w:val="385623" w:themeColor="accent6" w:themeShade="80"/>
        </w:rPr>
      </w:pPr>
      <w:proofErr w:type="spellStart"/>
      <w:r w:rsidRPr="007D6439">
        <w:rPr>
          <w:color w:val="385623" w:themeColor="accent6" w:themeShade="80"/>
          <w:lang w:val="en"/>
        </w:rPr>
        <w:t>Get_pred_freq</w:t>
      </w:r>
      <w:proofErr w:type="spellEnd"/>
      <w:r w:rsidRPr="007D6439">
        <w:rPr>
          <w:color w:val="385623" w:themeColor="accent6" w:themeShade="80"/>
          <w:lang w:val="en"/>
        </w:rPr>
        <w:t xml:space="preserve"> can go to create_...</w:t>
      </w:r>
    </w:p>
    <w:p w14:paraId="32CEE7BF" w14:textId="469D473A" w:rsidR="008C3787" w:rsidRDefault="008C3787" w:rsidP="00097A89">
      <w:pPr>
        <w:tabs>
          <w:tab w:val="left" w:pos="4640"/>
        </w:tabs>
        <w:rPr>
          <w:color w:val="FF0000"/>
        </w:rPr>
      </w:pPr>
    </w:p>
    <w:p w14:paraId="1AC268CB" w14:textId="30C89275" w:rsidR="008C3787" w:rsidRPr="002A3203" w:rsidRDefault="008C3787" w:rsidP="00097A89">
      <w:pPr>
        <w:tabs>
          <w:tab w:val="left" w:pos="4640"/>
        </w:tabs>
        <w:rPr>
          <w:color w:val="FF0000"/>
        </w:rPr>
      </w:pPr>
      <w:r w:rsidRPr="008C3787">
        <w:rPr>
          <w:color w:val="FF0000"/>
          <w:lang w:val="en"/>
        </w:rPr>
        <w:t xml:space="preserve">Question: </w:t>
      </w:r>
      <w:proofErr w:type="spellStart"/>
      <w:r w:rsidRPr="008C3787">
        <w:rPr>
          <w:color w:val="FF0000"/>
          <w:lang w:val="en"/>
        </w:rPr>
        <w:t>Subtlex</w:t>
      </w:r>
      <w:proofErr w:type="spellEnd"/>
      <w:r w:rsidRPr="008C3787">
        <w:rPr>
          <w:color w:val="FF0000"/>
          <w:lang w:val="en"/>
        </w:rPr>
        <w:t xml:space="preserve"> NL already contains P</w:t>
      </w:r>
      <w:r>
        <w:rPr>
          <w:color w:val="FF0000"/>
          <w:lang w:val="en"/>
        </w:rPr>
        <w:t xml:space="preserve">OS, why </w:t>
      </w:r>
      <w:proofErr w:type="spellStart"/>
      <w:r>
        <w:rPr>
          <w:color w:val="FF0000"/>
          <w:lang w:val="en"/>
        </w:rPr>
        <w:t>TreeTagger</w:t>
      </w:r>
      <w:proofErr w:type="spellEnd"/>
      <w:r>
        <w:rPr>
          <w:color w:val="FF0000"/>
          <w:lang w:val="en"/>
        </w:rPr>
        <w:t xml:space="preserve"> uses? And why is there </w:t>
      </w:r>
      <w:proofErr w:type="spellStart"/>
      <w:r>
        <w:rPr>
          <w:color w:val="FF0000"/>
          <w:lang w:val="en"/>
        </w:rPr>
        <w:t>dominant.POS</w:t>
      </w:r>
      <w:proofErr w:type="spellEnd"/>
      <w:r>
        <w:rPr>
          <w:color w:val="FF0000"/>
          <w:lang w:val="en"/>
        </w:rPr>
        <w:t xml:space="preserve"> and POS</w:t>
      </w:r>
      <w:r w:rsidR="002A3203">
        <w:rPr>
          <w:color w:val="FF0000"/>
          <w:lang w:val="en"/>
        </w:rPr>
        <w:t xml:space="preserve"> </w:t>
      </w:r>
      <w:proofErr w:type="spellStart"/>
      <w:r w:rsidR="002A3203">
        <w:rPr>
          <w:color w:val="FF0000"/>
          <w:lang w:val="en"/>
        </w:rPr>
        <w:t>colums</w:t>
      </w:r>
      <w:proofErr w:type="spellEnd"/>
      <w:r>
        <w:rPr>
          <w:color w:val="FF0000"/>
          <w:lang w:val="en"/>
        </w:rPr>
        <w:t xml:space="preserve">? </w:t>
      </w:r>
    </w:p>
    <w:p w14:paraId="567F34D2" w14:textId="691A3C45" w:rsidR="007D6439" w:rsidRPr="002A3203" w:rsidRDefault="007D6439" w:rsidP="00097A89">
      <w:pPr>
        <w:tabs>
          <w:tab w:val="left" w:pos="4640"/>
        </w:tabs>
        <w:rPr>
          <w:color w:val="FF0000"/>
        </w:rPr>
      </w:pPr>
    </w:p>
    <w:p w14:paraId="2E87170F" w14:textId="3D3CDA84" w:rsidR="007D6439" w:rsidRDefault="007D6439" w:rsidP="00097A89">
      <w:pPr>
        <w:tabs>
          <w:tab w:val="left" w:pos="4640"/>
        </w:tabs>
        <w:rPr>
          <w:color w:val="FF0000"/>
        </w:rPr>
      </w:pPr>
      <w:proofErr w:type="spellStart"/>
      <w:r w:rsidRPr="00943D07">
        <w:rPr>
          <w:color w:val="FF0000"/>
          <w:lang w:val="en"/>
        </w:rPr>
        <w:t>Normalize_pred_values</w:t>
      </w:r>
      <w:proofErr w:type="spellEnd"/>
      <w:r w:rsidRPr="00943D07">
        <w:rPr>
          <w:color w:val="FF0000"/>
          <w:lang w:val="en"/>
        </w:rPr>
        <w:t xml:space="preserve"> in </w:t>
      </w:r>
      <w:proofErr w:type="spellStart"/>
      <w:r w:rsidRPr="00943D07">
        <w:rPr>
          <w:color w:val="FF0000"/>
          <w:lang w:val="en"/>
        </w:rPr>
        <w:t>reading_</w:t>
      </w:r>
      <w:r w:rsidR="00943D07">
        <w:rPr>
          <w:color w:val="FF0000"/>
          <w:lang w:val="en"/>
        </w:rPr>
        <w:t>functions</w:t>
      </w:r>
      <w:proofErr w:type="spellEnd"/>
      <w:r w:rsidR="00943D07">
        <w:rPr>
          <w:color w:val="FF0000"/>
          <w:lang w:val="en"/>
        </w:rPr>
        <w:t>?</w:t>
      </w:r>
    </w:p>
    <w:p w14:paraId="321C835C" w14:textId="0AE8200A" w:rsidR="00F34E00" w:rsidRDefault="00F34E00" w:rsidP="00097A89">
      <w:pPr>
        <w:tabs>
          <w:tab w:val="left" w:pos="4640"/>
        </w:tabs>
        <w:rPr>
          <w:color w:val="FF0000"/>
        </w:rPr>
      </w:pPr>
    </w:p>
    <w:p w14:paraId="0621DB48" w14:textId="65D602C1" w:rsidR="00F34E00" w:rsidRDefault="00F34E00" w:rsidP="00097A89">
      <w:pPr>
        <w:tabs>
          <w:tab w:val="left" w:pos="4640"/>
        </w:tabs>
        <w:rPr>
          <w:color w:val="FF0000"/>
        </w:rPr>
      </w:pPr>
      <w:r>
        <w:rPr>
          <w:color w:val="FF0000"/>
          <w:lang w:val="en"/>
        </w:rPr>
        <w:t xml:space="preserve">Next: replace </w:t>
      </w:r>
      <w:proofErr w:type="spellStart"/>
      <w:r>
        <w:rPr>
          <w:color w:val="FF0000"/>
          <w:lang w:val="en"/>
        </w:rPr>
        <w:t>lengths_to_be_matched</w:t>
      </w:r>
      <w:proofErr w:type="spellEnd"/>
      <w:r>
        <w:rPr>
          <w:color w:val="FF0000"/>
          <w:lang w:val="en"/>
        </w:rPr>
        <w:t xml:space="preserve"> </w:t>
      </w:r>
      <w:r w:rsidR="002A3203">
        <w:rPr>
          <w:color w:val="FF0000"/>
          <w:lang w:val="en"/>
        </w:rPr>
        <w:t>with</w:t>
      </w:r>
      <w:r>
        <w:rPr>
          <w:color w:val="FF0000"/>
          <w:lang w:val="en"/>
        </w:rPr>
        <w:t xml:space="preserve"> code </w:t>
      </w:r>
      <w:proofErr w:type="spellStart"/>
      <w:r>
        <w:rPr>
          <w:color w:val="FF0000"/>
          <w:lang w:val="en"/>
        </w:rPr>
        <w:t>martijn</w:t>
      </w:r>
      <w:proofErr w:type="spellEnd"/>
    </w:p>
    <w:p w14:paraId="15CC4FDB" w14:textId="5A20431F" w:rsidR="00001548" w:rsidRPr="002A3203" w:rsidRDefault="00001548" w:rsidP="00097A89">
      <w:pPr>
        <w:tabs>
          <w:tab w:val="left" w:pos="4640"/>
        </w:tabs>
        <w:rPr>
          <w:color w:val="000000" w:themeColor="text1"/>
        </w:rPr>
      </w:pPr>
    </w:p>
    <w:p w14:paraId="22BBEFCE" w14:textId="481EB9C9" w:rsidR="00001548" w:rsidRPr="002A3203" w:rsidRDefault="00001548" w:rsidP="00097A89">
      <w:pPr>
        <w:tabs>
          <w:tab w:val="left" w:pos="4640"/>
        </w:tabs>
        <w:rPr>
          <w:color w:val="000000" w:themeColor="text1"/>
        </w:rPr>
      </w:pPr>
      <w:r w:rsidRPr="002A3203">
        <w:rPr>
          <w:color w:val="000000" w:themeColor="text1"/>
          <w:lang w:val="en"/>
        </w:rPr>
        <w:t>Consistency checks in beginning</w:t>
      </w:r>
    </w:p>
    <w:p w14:paraId="7D778784" w14:textId="536BFEAC" w:rsidR="001C082E" w:rsidRDefault="001C082E" w:rsidP="00097A89">
      <w:pPr>
        <w:tabs>
          <w:tab w:val="left" w:pos="4640"/>
        </w:tabs>
        <w:rPr>
          <w:color w:val="FF0000"/>
        </w:rPr>
      </w:pPr>
    </w:p>
    <w:p w14:paraId="4BF68EDC" w14:textId="5E348EF0" w:rsidR="00933CBA" w:rsidRPr="002A3203" w:rsidRDefault="00933CBA" w:rsidP="002A3203">
      <w:pPr>
        <w:tabs>
          <w:tab w:val="left" w:pos="4640"/>
        </w:tabs>
        <w:rPr>
          <w:color w:val="FF0000"/>
        </w:rPr>
      </w:pPr>
      <w:proofErr w:type="spellStart"/>
      <w:r>
        <w:rPr>
          <w:color w:val="FF0000"/>
          <w:lang w:val="en"/>
        </w:rPr>
        <w:t>Get_threshold</w:t>
      </w:r>
      <w:proofErr w:type="spellEnd"/>
      <w:r>
        <w:rPr>
          <w:color w:val="FF0000"/>
          <w:lang w:val="en"/>
        </w:rPr>
        <w:t xml:space="preserve">: Comment </w:t>
      </w:r>
      <w:proofErr w:type="gramStart"/>
      <w:r>
        <w:rPr>
          <w:color w:val="FF0000"/>
          <w:lang w:val="en"/>
        </w:rPr>
        <w:t>says</w:t>
      </w:r>
      <w:proofErr w:type="gramEnd"/>
      <w:r>
        <w:rPr>
          <w:color w:val="FF0000"/>
          <w:lang w:val="en"/>
        </w:rPr>
        <w:t xml:space="preserve"> "compute thresh based on </w:t>
      </w:r>
      <w:proofErr w:type="spellStart"/>
      <w:r>
        <w:rPr>
          <w:color w:val="FF0000"/>
          <w:lang w:val="en"/>
        </w:rPr>
        <w:t>freq</w:t>
      </w:r>
      <w:proofErr w:type="spellEnd"/>
      <w:r>
        <w:rPr>
          <w:color w:val="FF0000"/>
          <w:lang w:val="en"/>
        </w:rPr>
        <w:t xml:space="preserve"> and </w:t>
      </w:r>
      <w:proofErr w:type="spellStart"/>
      <w:r>
        <w:rPr>
          <w:color w:val="FF0000"/>
          <w:lang w:val="en"/>
        </w:rPr>
        <w:t>pred</w:t>
      </w:r>
      <w:proofErr w:type="spellEnd"/>
      <w:r>
        <w:rPr>
          <w:color w:val="FF0000"/>
          <w:lang w:val="en"/>
        </w:rPr>
        <w:t xml:space="preserve">", but </w:t>
      </w:r>
      <w:proofErr w:type="spellStart"/>
      <w:r>
        <w:rPr>
          <w:color w:val="FF0000"/>
          <w:lang w:val="en"/>
        </w:rPr>
        <w:t>pred</w:t>
      </w:r>
      <w:proofErr w:type="spellEnd"/>
      <w:r>
        <w:rPr>
          <w:color w:val="FF0000"/>
          <w:lang w:val="en"/>
        </w:rPr>
        <w:t xml:space="preserve"> is not given as input?</w:t>
      </w:r>
    </w:p>
    <w:p w14:paraId="2E6F1021" w14:textId="6D589F88" w:rsidR="00DE1B0C" w:rsidRPr="002A3203" w:rsidRDefault="00DE1B0C" w:rsidP="00097A89">
      <w:pPr>
        <w:tabs>
          <w:tab w:val="left" w:pos="4640"/>
        </w:tabs>
        <w:rPr>
          <w:color w:val="FF0000"/>
        </w:rPr>
      </w:pPr>
      <w:proofErr w:type="spellStart"/>
      <w:r w:rsidRPr="00DE1B0C">
        <w:rPr>
          <w:color w:val="FF0000"/>
          <w:lang w:val="en"/>
        </w:rPr>
        <w:lastRenderedPageBreak/>
        <w:t>Pred_values</w:t>
      </w:r>
      <w:proofErr w:type="spellEnd"/>
      <w:r w:rsidRPr="00DE1B0C">
        <w:rPr>
          <w:color w:val="FF0000"/>
          <w:lang w:val="en"/>
        </w:rPr>
        <w:t xml:space="preserve"> </w:t>
      </w:r>
      <w:proofErr w:type="gramStart"/>
      <w:r w:rsidRPr="00DE1B0C">
        <w:rPr>
          <w:color w:val="FF0000"/>
          <w:lang w:val="en"/>
        </w:rPr>
        <w:t>is</w:t>
      </w:r>
      <w:proofErr w:type="gramEnd"/>
      <w:r w:rsidRPr="00DE1B0C">
        <w:rPr>
          <w:color w:val="FF0000"/>
          <w:lang w:val="en"/>
        </w:rPr>
        <w:t xml:space="preserve"> ambiguous: it is mentioned in the</w:t>
      </w:r>
      <w:r>
        <w:rPr>
          <w:color w:val="FF0000"/>
          <w:lang w:val="en"/>
        </w:rPr>
        <w:t xml:space="preserve"> code for each task, and according to the code should be used to determine the threshold. Only</w:t>
      </w:r>
      <w:r w:rsidR="002A3203">
        <w:rPr>
          <w:color w:val="FF0000"/>
          <w:lang w:val="en"/>
        </w:rPr>
        <w:t>,</w:t>
      </w:r>
      <w:r>
        <w:rPr>
          <w:color w:val="FF0000"/>
          <w:lang w:val="en"/>
        </w:rPr>
        <w:t xml:space="preserve"> </w:t>
      </w:r>
      <w:proofErr w:type="spellStart"/>
      <w:r>
        <w:rPr>
          <w:color w:val="FF0000"/>
          <w:lang w:val="en"/>
        </w:rPr>
        <w:t>pred_value</w:t>
      </w:r>
      <w:proofErr w:type="spellEnd"/>
      <w:r>
        <w:rPr>
          <w:color w:val="FF0000"/>
          <w:lang w:val="en"/>
        </w:rPr>
        <w:t xml:space="preserve"> is not used by the threshold function. The new tasks, which do use </w:t>
      </w:r>
      <w:proofErr w:type="spellStart"/>
      <w:r>
        <w:rPr>
          <w:color w:val="FF0000"/>
          <w:lang w:val="en"/>
        </w:rPr>
        <w:t>pred_values</w:t>
      </w:r>
      <w:proofErr w:type="spellEnd"/>
      <w:r>
        <w:rPr>
          <w:color w:val="FF0000"/>
          <w:lang w:val="en"/>
        </w:rPr>
        <w:t xml:space="preserve">, have a completely different structure, and do not use the threshold function </w:t>
      </w:r>
      <w:r w:rsidR="002A3203">
        <w:rPr>
          <w:color w:val="FF0000"/>
          <w:lang w:val="en"/>
        </w:rPr>
        <w:t>at all</w:t>
      </w:r>
      <w:r>
        <w:rPr>
          <w:color w:val="FF0000"/>
          <w:lang w:val="en"/>
        </w:rPr>
        <w:t xml:space="preserve">. </w:t>
      </w:r>
      <w:proofErr w:type="gramStart"/>
      <w:r>
        <w:rPr>
          <w:color w:val="FF0000"/>
          <w:lang w:val="en"/>
        </w:rPr>
        <w:t>So</w:t>
      </w:r>
      <w:proofErr w:type="gramEnd"/>
      <w:r>
        <w:rPr>
          <w:color w:val="FF0000"/>
          <w:lang w:val="en"/>
        </w:rPr>
        <w:t xml:space="preserve"> what about those </w:t>
      </w:r>
      <w:proofErr w:type="spellStart"/>
      <w:r>
        <w:rPr>
          <w:color w:val="FF0000"/>
          <w:lang w:val="en"/>
        </w:rPr>
        <w:t>pred</w:t>
      </w:r>
      <w:proofErr w:type="spellEnd"/>
      <w:r>
        <w:rPr>
          <w:color w:val="FF0000"/>
          <w:lang w:val="en"/>
        </w:rPr>
        <w:t xml:space="preserve"> values? Remove from the code for non-POS tasks? </w:t>
      </w:r>
      <w:r w:rsidR="00933CBA">
        <w:rPr>
          <w:color w:val="FF0000"/>
          <w:lang w:val="en"/>
        </w:rPr>
        <w:t>i.e. not co-determining threshold? (</w:t>
      </w:r>
      <w:r w:rsidR="002A3203">
        <w:rPr>
          <w:color w:val="FF0000"/>
          <w:lang w:val="en"/>
        </w:rPr>
        <w:t xml:space="preserve">it </w:t>
      </w:r>
      <w:proofErr w:type="spellStart"/>
      <w:r w:rsidR="002A3203">
        <w:rPr>
          <w:color w:val="FF0000"/>
          <w:lang w:val="en"/>
        </w:rPr>
        <w:t>isnt</w:t>
      </w:r>
      <w:proofErr w:type="spellEnd"/>
      <w:r w:rsidR="00933CBA">
        <w:rPr>
          <w:color w:val="FF0000"/>
          <w:lang w:val="en"/>
        </w:rPr>
        <w:t xml:space="preserve"> now anyway). </w:t>
      </w:r>
    </w:p>
    <w:p w14:paraId="7215B8F4" w14:textId="466565C5" w:rsidR="009A75BD" w:rsidRPr="002A3203" w:rsidRDefault="009A75BD" w:rsidP="00097A89">
      <w:pPr>
        <w:tabs>
          <w:tab w:val="left" w:pos="4640"/>
        </w:tabs>
        <w:rPr>
          <w:color w:val="FF0000"/>
        </w:rPr>
      </w:pPr>
    </w:p>
    <w:p w14:paraId="3AFE1D98" w14:textId="725AF4A7" w:rsidR="009A75BD" w:rsidRPr="002A3203" w:rsidRDefault="009A75BD" w:rsidP="00097A89">
      <w:pPr>
        <w:tabs>
          <w:tab w:val="left" w:pos="4640"/>
        </w:tabs>
        <w:rPr>
          <w:color w:val="FF0000"/>
        </w:rPr>
      </w:pPr>
      <w:r>
        <w:rPr>
          <w:color w:val="FF0000"/>
          <w:lang w:val="en"/>
        </w:rPr>
        <w:t xml:space="preserve">Interaction slot-system and affix: what should happen if an affix is recognized? Do all slots also have to accept a word of (word – affix) (slots 4,5,6 also accept 2,3,4)? </w:t>
      </w:r>
    </w:p>
    <w:p w14:paraId="2BC8F3FE" w14:textId="35F12ABC" w:rsidR="001954BE" w:rsidRPr="002A3203" w:rsidRDefault="009A75BD" w:rsidP="00097A89">
      <w:pPr>
        <w:tabs>
          <w:tab w:val="left" w:pos="4640"/>
        </w:tabs>
        <w:rPr>
          <w:color w:val="FF0000"/>
        </w:rPr>
      </w:pPr>
      <w:r>
        <w:rPr>
          <w:color w:val="FF0000"/>
          <w:lang w:val="en"/>
        </w:rPr>
        <w:t xml:space="preserve">So: affix recognized. You first test </w:t>
      </w:r>
      <w:r w:rsidR="002A3203">
        <w:rPr>
          <w:color w:val="FF0000"/>
          <w:lang w:val="en"/>
        </w:rPr>
        <w:t>slot</w:t>
      </w:r>
      <w:r>
        <w:rPr>
          <w:color w:val="FF0000"/>
          <w:lang w:val="en"/>
        </w:rPr>
        <w:t xml:space="preserve"> 0. There you look for a word of the length of the stimulus. But, that same </w:t>
      </w:r>
      <w:r w:rsidR="002A3203">
        <w:rPr>
          <w:color w:val="FF0000"/>
          <w:lang w:val="en"/>
        </w:rPr>
        <w:t>slot</w:t>
      </w:r>
      <w:r>
        <w:rPr>
          <w:color w:val="FF0000"/>
          <w:lang w:val="en"/>
        </w:rPr>
        <w:t xml:space="preserve"> can also match a word of </w:t>
      </w:r>
      <w:r w:rsidR="002A3203">
        <w:rPr>
          <w:color w:val="FF0000"/>
          <w:lang w:val="en"/>
        </w:rPr>
        <w:t>stem</w:t>
      </w:r>
      <w:r>
        <w:rPr>
          <w:color w:val="FF0000"/>
          <w:lang w:val="en"/>
        </w:rPr>
        <w:t xml:space="preserve"> length</w:t>
      </w:r>
      <w:r w:rsidR="001954BE">
        <w:rPr>
          <w:color w:val="FF0000"/>
          <w:lang w:val="en"/>
        </w:rPr>
        <w:t xml:space="preserve">. </w:t>
      </w:r>
    </w:p>
    <w:p w14:paraId="687D7B88" w14:textId="5591FF65" w:rsidR="001954BE" w:rsidRPr="002A3203" w:rsidRDefault="001954BE" w:rsidP="00097A89">
      <w:pPr>
        <w:tabs>
          <w:tab w:val="left" w:pos="4640"/>
        </w:tabs>
        <w:rPr>
          <w:color w:val="FF0000"/>
        </w:rPr>
      </w:pPr>
      <w:r>
        <w:rPr>
          <w:color w:val="FF0000"/>
          <w:lang w:val="en"/>
        </w:rPr>
        <w:t xml:space="preserve">Or maybe no interaction at all? At the moment we only want </w:t>
      </w:r>
      <w:proofErr w:type="gramStart"/>
      <w:r>
        <w:rPr>
          <w:color w:val="FF0000"/>
          <w:lang w:val="en"/>
        </w:rPr>
        <w:t>weaken</w:t>
      </w:r>
      <w:proofErr w:type="gramEnd"/>
      <w:r>
        <w:rPr>
          <w:color w:val="FF0000"/>
          <w:lang w:val="en"/>
        </w:rPr>
        <w:t xml:space="preserve"> to prime, but that has been done through the </w:t>
      </w:r>
      <w:r w:rsidR="008F7584">
        <w:rPr>
          <w:color w:val="FF0000"/>
          <w:lang w:val="en"/>
        </w:rPr>
        <w:t>inhibition</w:t>
      </w:r>
      <w:r>
        <w:rPr>
          <w:color w:val="FF0000"/>
          <w:lang w:val="en"/>
        </w:rPr>
        <w:t xml:space="preserve"> system. Priming therefore takes place independently of recognition. </w:t>
      </w:r>
      <w:proofErr w:type="gramStart"/>
      <w:r>
        <w:rPr>
          <w:color w:val="FF0000"/>
          <w:lang w:val="en"/>
        </w:rPr>
        <w:t>So</w:t>
      </w:r>
      <w:proofErr w:type="gramEnd"/>
      <w:r>
        <w:rPr>
          <w:color w:val="FF0000"/>
          <w:lang w:val="en"/>
        </w:rPr>
        <w:t xml:space="preserve"> is it necessary to be able to match the </w:t>
      </w:r>
      <w:r w:rsidR="002A3203">
        <w:rPr>
          <w:color w:val="FF0000"/>
          <w:lang w:val="en"/>
        </w:rPr>
        <w:t>stem</w:t>
      </w:r>
      <w:r>
        <w:rPr>
          <w:color w:val="FF0000"/>
          <w:lang w:val="en"/>
        </w:rPr>
        <w:t xml:space="preserve"> on a </w:t>
      </w:r>
      <w:r w:rsidR="002A3203">
        <w:rPr>
          <w:color w:val="FF0000"/>
          <w:lang w:val="en"/>
        </w:rPr>
        <w:t>slot</w:t>
      </w:r>
      <w:r>
        <w:rPr>
          <w:color w:val="FF0000"/>
          <w:lang w:val="en"/>
        </w:rPr>
        <w:t>?</w:t>
      </w:r>
    </w:p>
    <w:p w14:paraId="0C3859F3" w14:textId="0BDBD6A7" w:rsidR="008F7584" w:rsidRPr="002A3203" w:rsidRDefault="008F7584" w:rsidP="00097A89">
      <w:pPr>
        <w:tabs>
          <w:tab w:val="left" w:pos="4640"/>
        </w:tabs>
        <w:rPr>
          <w:color w:val="FF0000"/>
        </w:rPr>
      </w:pPr>
      <w:r>
        <w:rPr>
          <w:color w:val="FF0000"/>
          <w:lang w:val="en"/>
        </w:rPr>
        <w:t xml:space="preserve">In any case, you do not want this mechanism to recognize WEAK as if it were fitting length with WEAKEN. </w:t>
      </w:r>
      <w:r w:rsidR="00733484">
        <w:rPr>
          <w:color w:val="FF0000"/>
          <w:lang w:val="en"/>
        </w:rPr>
        <w:t xml:space="preserve"> There is priming, but no substitution.</w:t>
      </w:r>
    </w:p>
    <w:p w14:paraId="04A00CF5" w14:textId="77777777" w:rsidR="001954BE" w:rsidRPr="002A3203" w:rsidRDefault="001954BE" w:rsidP="00097A89">
      <w:pPr>
        <w:tabs>
          <w:tab w:val="left" w:pos="4640"/>
        </w:tabs>
        <w:rPr>
          <w:color w:val="FF0000"/>
        </w:rPr>
      </w:pPr>
    </w:p>
    <w:p w14:paraId="5C55957C" w14:textId="19F4E56B" w:rsidR="001954BE" w:rsidRPr="002A3203" w:rsidRDefault="001954BE" w:rsidP="00097A89">
      <w:pPr>
        <w:tabs>
          <w:tab w:val="left" w:pos="4640"/>
        </w:tabs>
        <w:rPr>
          <w:color w:val="FF0000"/>
        </w:rPr>
      </w:pPr>
      <w:r>
        <w:rPr>
          <w:color w:val="FF0000"/>
          <w:lang w:val="en"/>
        </w:rPr>
        <w:t xml:space="preserve">At the moment, the code sets the activation of a word to 0 if it is recognized and matched. This ensures that a mismatched word gets out of the way and the good word gets a </w:t>
      </w:r>
      <w:r w:rsidR="002A3203">
        <w:rPr>
          <w:color w:val="FF0000"/>
          <w:lang w:val="en"/>
        </w:rPr>
        <w:t>chance</w:t>
      </w:r>
      <w:r>
        <w:rPr>
          <w:color w:val="FF0000"/>
          <w:lang w:val="en"/>
        </w:rPr>
        <w:t>. But you can never really do it wrong, if it is not the right word you continue until the good one is matched. Is that correct?</w:t>
      </w:r>
    </w:p>
    <w:p w14:paraId="754963E1" w14:textId="50DECD32" w:rsidR="00B577A6" w:rsidRPr="002A3203" w:rsidRDefault="00B577A6" w:rsidP="00097A89">
      <w:pPr>
        <w:tabs>
          <w:tab w:val="left" w:pos="4640"/>
        </w:tabs>
        <w:rPr>
          <w:color w:val="FF0000"/>
        </w:rPr>
      </w:pPr>
      <w:r>
        <w:rPr>
          <w:color w:val="FF0000"/>
          <w:lang w:val="en"/>
        </w:rPr>
        <w:t>It also ensures that the word disappears from activity immediately afterwards. With priming, that can be a problem, because if you set activity to 0, you will hinder priming</w:t>
      </w:r>
      <w:r w:rsidR="0082764C">
        <w:rPr>
          <w:color w:val="FF0000"/>
          <w:lang w:val="en"/>
        </w:rPr>
        <w:t>.</w:t>
      </w:r>
    </w:p>
    <w:p w14:paraId="0E72D02F" w14:textId="64ADA731" w:rsidR="0082764C" w:rsidRPr="002A3203" w:rsidRDefault="0082764C" w:rsidP="00097A89">
      <w:pPr>
        <w:tabs>
          <w:tab w:val="left" w:pos="4640"/>
        </w:tabs>
        <w:rPr>
          <w:color w:val="FF0000"/>
        </w:rPr>
      </w:pPr>
      <w:r>
        <w:rPr>
          <w:color w:val="FF0000"/>
          <w:lang w:val="en"/>
        </w:rPr>
        <w:t xml:space="preserve">And if you have the same thing 3 times? </w:t>
      </w:r>
      <w:r w:rsidRPr="005779FC">
        <w:rPr>
          <w:color w:val="FF0000"/>
          <w:lang w:val="en"/>
        </w:rPr>
        <w:t xml:space="preserve">WEAK </w:t>
      </w:r>
      <w:proofErr w:type="spellStart"/>
      <w:r w:rsidRPr="005779FC">
        <w:rPr>
          <w:color w:val="FF0000"/>
          <w:lang w:val="en"/>
        </w:rPr>
        <w:t>WEAK</w:t>
      </w:r>
      <w:proofErr w:type="spellEnd"/>
      <w:r w:rsidRPr="005779FC">
        <w:rPr>
          <w:color w:val="FF0000"/>
          <w:lang w:val="en"/>
        </w:rPr>
        <w:t xml:space="preserve"> </w:t>
      </w:r>
      <w:proofErr w:type="spellStart"/>
      <w:r w:rsidRPr="005779FC">
        <w:rPr>
          <w:color w:val="FF0000"/>
          <w:lang w:val="en"/>
        </w:rPr>
        <w:t>WEAK</w:t>
      </w:r>
      <w:proofErr w:type="spellEnd"/>
      <w:r w:rsidRPr="005779FC">
        <w:rPr>
          <w:color w:val="FF0000"/>
          <w:lang w:val="en"/>
        </w:rPr>
        <w:t xml:space="preserve">? </w:t>
      </w:r>
      <w:r>
        <w:rPr>
          <w:lang w:val="en"/>
        </w:rPr>
        <w:t xml:space="preserve"> </w:t>
      </w:r>
      <w:bookmarkStart w:id="0" w:name="_GoBack"/>
      <w:r w:rsidR="002A3203">
        <w:rPr>
          <w:color w:val="FF0000"/>
          <w:lang w:val="en"/>
        </w:rPr>
        <w:t>Lock</w:t>
      </w:r>
      <w:bookmarkEnd w:id="0"/>
      <w:r w:rsidRPr="0082764C">
        <w:rPr>
          <w:color w:val="FF0000"/>
          <w:lang w:val="en"/>
        </w:rPr>
        <w:t xml:space="preserve"> WEAK while</w:t>
      </w:r>
      <w:r w:rsidR="002A3203">
        <w:rPr>
          <w:color w:val="FF0000"/>
          <w:lang w:val="en"/>
        </w:rPr>
        <w:t xml:space="preserve"> </w:t>
      </w:r>
      <w:r>
        <w:rPr>
          <w:color w:val="FF0000"/>
          <w:lang w:val="en"/>
        </w:rPr>
        <w:t xml:space="preserve">keeping activation? </w:t>
      </w:r>
    </w:p>
    <w:p w14:paraId="6BAE3F4E" w14:textId="0A6F85C4" w:rsidR="00604928" w:rsidRPr="002A3203" w:rsidRDefault="00881C3A" w:rsidP="00097A89">
      <w:pPr>
        <w:tabs>
          <w:tab w:val="left" w:pos="4640"/>
        </w:tabs>
        <w:rPr>
          <w:color w:val="FF0000"/>
        </w:rPr>
      </w:pPr>
      <w:r>
        <w:rPr>
          <w:color w:val="FF0000"/>
          <w:lang w:val="en"/>
        </w:rPr>
        <w:t>Maybe cooldown period of 2 cycles where he is active but can't be matched?</w:t>
      </w:r>
    </w:p>
    <w:p w14:paraId="4E526977" w14:textId="436A5587" w:rsidR="00604928" w:rsidRPr="002A3203" w:rsidRDefault="00604928" w:rsidP="00097A89">
      <w:pPr>
        <w:tabs>
          <w:tab w:val="left" w:pos="4640"/>
        </w:tabs>
        <w:rPr>
          <w:color w:val="FF0000"/>
        </w:rPr>
      </w:pPr>
      <w:r>
        <w:rPr>
          <w:color w:val="FF0000"/>
          <w:lang w:val="en"/>
        </w:rPr>
        <w:t xml:space="preserve">It is also the case that with the slot mechanism you make exponentially many mistakes the </w:t>
      </w:r>
      <w:r w:rsidR="00001548">
        <w:rPr>
          <w:color w:val="FF0000"/>
          <w:lang w:val="en"/>
        </w:rPr>
        <w:t>longer</w:t>
      </w:r>
      <w:r>
        <w:rPr>
          <w:color w:val="FF0000"/>
          <w:lang w:val="en"/>
        </w:rPr>
        <w:t xml:space="preserve"> the sentence is. Very often words mismatched. </w:t>
      </w:r>
      <w:proofErr w:type="spellStart"/>
      <w:r>
        <w:rPr>
          <w:color w:val="FF0000"/>
          <w:lang w:val="en"/>
        </w:rPr>
        <w:t>Ie</w:t>
      </w:r>
      <w:proofErr w:type="spellEnd"/>
      <w:r>
        <w:rPr>
          <w:color w:val="FF0000"/>
          <w:lang w:val="en"/>
        </w:rPr>
        <w:t>.</w:t>
      </w:r>
      <w:r w:rsidR="002A3203">
        <w:rPr>
          <w:color w:val="FF0000"/>
          <w:lang w:val="en"/>
        </w:rPr>
        <w:t>”</w:t>
      </w:r>
      <w:r>
        <w:rPr>
          <w:color w:val="FF0000"/>
          <w:lang w:val="en"/>
        </w:rPr>
        <w:t xml:space="preserve"> My name is </w:t>
      </w:r>
      <w:proofErr w:type="spellStart"/>
      <w:r>
        <w:rPr>
          <w:color w:val="FF0000"/>
          <w:lang w:val="en"/>
        </w:rPr>
        <w:t>quintijn</w:t>
      </w:r>
      <w:proofErr w:type="spellEnd"/>
      <w:r>
        <w:rPr>
          <w:color w:val="FF0000"/>
          <w:lang w:val="en"/>
        </w:rPr>
        <w:t xml:space="preserve"> </w:t>
      </w:r>
      <w:r w:rsidR="002A3203">
        <w:rPr>
          <w:color w:val="FF0000"/>
          <w:lang w:val="en"/>
        </w:rPr>
        <w:t>“</w:t>
      </w:r>
      <w:r>
        <w:rPr>
          <w:color w:val="FF0000"/>
          <w:lang w:val="en"/>
        </w:rPr>
        <w:t xml:space="preserve">-&gt; quit is matched </w:t>
      </w:r>
      <w:r w:rsidR="002A3203">
        <w:rPr>
          <w:color w:val="FF0000"/>
          <w:lang w:val="en"/>
        </w:rPr>
        <w:t>on the slot</w:t>
      </w:r>
      <w:r>
        <w:rPr>
          <w:color w:val="FF0000"/>
          <w:lang w:val="en"/>
        </w:rPr>
        <w:t xml:space="preserve"> name. </w:t>
      </w:r>
    </w:p>
    <w:p w14:paraId="2030B888" w14:textId="08240E01" w:rsidR="004D3DEC" w:rsidRPr="002A3203" w:rsidRDefault="004D3DEC" w:rsidP="00097A89">
      <w:pPr>
        <w:tabs>
          <w:tab w:val="left" w:pos="4640"/>
        </w:tabs>
        <w:rPr>
          <w:color w:val="FF0000"/>
        </w:rPr>
      </w:pPr>
    </w:p>
    <w:p w14:paraId="6A39F29C" w14:textId="26711AA4" w:rsidR="004D3DEC" w:rsidRDefault="004D3DEC" w:rsidP="00097A89">
      <w:pPr>
        <w:tabs>
          <w:tab w:val="left" w:pos="4640"/>
        </w:tabs>
        <w:rPr>
          <w:color w:val="FF0000"/>
        </w:rPr>
      </w:pPr>
      <w:proofErr w:type="spellStart"/>
      <w:r w:rsidRPr="004D3DEC">
        <w:rPr>
          <w:color w:val="FF0000"/>
          <w:lang w:val="en"/>
        </w:rPr>
        <w:t>Lijn</w:t>
      </w:r>
      <w:proofErr w:type="spellEnd"/>
      <w:r w:rsidRPr="004D3DEC">
        <w:rPr>
          <w:color w:val="FF0000"/>
          <w:lang w:val="en"/>
        </w:rPr>
        <w:t xml:space="preserve"> 866: also check if the target is in the right slot?</w:t>
      </w:r>
    </w:p>
    <w:p w14:paraId="5C17BB60" w14:textId="157C3BC0" w:rsidR="00A6451D" w:rsidRDefault="00A6451D" w:rsidP="00097A89">
      <w:pPr>
        <w:tabs>
          <w:tab w:val="left" w:pos="4640"/>
        </w:tabs>
        <w:rPr>
          <w:color w:val="FF0000"/>
        </w:rPr>
      </w:pPr>
    </w:p>
    <w:p w14:paraId="56F2DC43" w14:textId="10A1807E" w:rsidR="00A6451D" w:rsidRPr="00A6451D" w:rsidRDefault="00A6451D" w:rsidP="00A6451D">
      <w:pPr>
        <w:tabs>
          <w:tab w:val="left" w:pos="4640"/>
        </w:tabs>
        <w:rPr>
          <w:color w:val="FF0000"/>
        </w:rPr>
      </w:pPr>
      <w:proofErr w:type="spellStart"/>
      <w:r>
        <w:rPr>
          <w:color w:val="FF0000"/>
          <w:lang w:val="en"/>
        </w:rPr>
        <w:t>Lijn</w:t>
      </w:r>
      <w:proofErr w:type="spellEnd"/>
      <w:r>
        <w:rPr>
          <w:color w:val="FF0000"/>
          <w:lang w:val="en"/>
        </w:rPr>
        <w:t xml:space="preserve"> 646: </w:t>
      </w:r>
      <w:r w:rsidRPr="00A6451D">
        <w:rPr>
          <w:color w:val="FF0000"/>
          <w:lang w:val="en"/>
        </w:rPr>
        <w:t># Now create list that will hold the recognized words</w:t>
      </w:r>
    </w:p>
    <w:p w14:paraId="6F30DD28" w14:textId="736B7429" w:rsidR="00001548" w:rsidRDefault="00A6451D" w:rsidP="00A6451D">
      <w:pPr>
        <w:tabs>
          <w:tab w:val="left" w:pos="4640"/>
        </w:tabs>
        <w:rPr>
          <w:color w:val="FF0000"/>
        </w:rPr>
      </w:pPr>
      <w:r w:rsidRPr="00A6451D">
        <w:rPr>
          <w:color w:val="FF0000"/>
          <w:lang w:val="en"/>
        </w:rPr>
        <w:t xml:space="preserve">             this list should reset with new stimulus</w:t>
      </w:r>
      <w:r>
        <w:rPr>
          <w:color w:val="FF0000"/>
          <w:lang w:val="en"/>
        </w:rPr>
        <w:t>?</w:t>
      </w:r>
    </w:p>
    <w:p w14:paraId="7C543F6E" w14:textId="47124696" w:rsidR="00001548" w:rsidRDefault="00001548" w:rsidP="00A6451D">
      <w:pPr>
        <w:tabs>
          <w:tab w:val="left" w:pos="4640"/>
        </w:tabs>
        <w:rPr>
          <w:color w:val="FF0000"/>
        </w:rPr>
      </w:pPr>
    </w:p>
    <w:p w14:paraId="232ACA6D" w14:textId="70C7D2DF" w:rsidR="00001548" w:rsidRPr="002A3203" w:rsidRDefault="00001548" w:rsidP="00A6451D">
      <w:pPr>
        <w:tabs>
          <w:tab w:val="left" w:pos="4640"/>
        </w:tabs>
        <w:rPr>
          <w:color w:val="FF0000"/>
        </w:rPr>
      </w:pPr>
      <w:proofErr w:type="spellStart"/>
      <w:r w:rsidRPr="00001548">
        <w:rPr>
          <w:color w:val="FF0000"/>
          <w:lang w:val="en"/>
        </w:rPr>
        <w:t>Match_slot</w:t>
      </w:r>
      <w:r>
        <w:rPr>
          <w:color w:val="FF0000"/>
          <w:lang w:val="en"/>
        </w:rPr>
        <w:t>_</w:t>
      </w:r>
      <w:r w:rsidRPr="00001548">
        <w:rPr>
          <w:color w:val="FF0000"/>
          <w:lang w:val="en"/>
        </w:rPr>
        <w:t>check</w:t>
      </w:r>
      <w:proofErr w:type="spellEnd"/>
      <w:r w:rsidRPr="00001548">
        <w:rPr>
          <w:color w:val="FF0000"/>
          <w:lang w:val="en"/>
        </w:rPr>
        <w:t xml:space="preserve"> is now in the</w:t>
      </w:r>
      <w:r>
        <w:rPr>
          <w:color w:val="FF0000"/>
          <w:lang w:val="en"/>
        </w:rPr>
        <w:t xml:space="preserve"> cycles, because it has to be </w:t>
      </w:r>
      <w:r w:rsidR="002A3203">
        <w:rPr>
          <w:color w:val="FF0000"/>
          <w:lang w:val="en"/>
        </w:rPr>
        <w:t>recalculated</w:t>
      </w:r>
      <w:r>
        <w:rPr>
          <w:color w:val="FF0000"/>
          <w:lang w:val="en"/>
        </w:rPr>
        <w:t xml:space="preserve"> when the stimulus changes.</w:t>
      </w:r>
    </w:p>
    <w:p w14:paraId="4B08D13A" w14:textId="2C4F6F85" w:rsidR="00001548" w:rsidRPr="002A3203" w:rsidRDefault="00001548" w:rsidP="00A6451D">
      <w:pPr>
        <w:tabs>
          <w:tab w:val="left" w:pos="4640"/>
        </w:tabs>
        <w:rPr>
          <w:color w:val="FF0000"/>
        </w:rPr>
      </w:pPr>
    </w:p>
    <w:p w14:paraId="7E7605CC" w14:textId="2C0D7BCC" w:rsidR="006C02B1" w:rsidRPr="002A3203" w:rsidRDefault="00001548" w:rsidP="00A6451D">
      <w:pPr>
        <w:tabs>
          <w:tab w:val="left" w:pos="4640"/>
        </w:tabs>
        <w:rPr>
          <w:color w:val="FF0000"/>
        </w:rPr>
      </w:pPr>
      <w:r>
        <w:rPr>
          <w:color w:val="FF0000"/>
          <w:lang w:val="en"/>
        </w:rPr>
        <w:t xml:space="preserve">In general: POS and </w:t>
      </w:r>
      <w:proofErr w:type="spellStart"/>
      <w:r>
        <w:rPr>
          <w:color w:val="FF0000"/>
          <w:lang w:val="en"/>
        </w:rPr>
        <w:t>pred_values</w:t>
      </w:r>
      <w:proofErr w:type="spellEnd"/>
      <w:r>
        <w:rPr>
          <w:color w:val="FF0000"/>
          <w:lang w:val="en"/>
        </w:rPr>
        <w:t xml:space="preserve"> are intertwined: must be used more clearly in the </w:t>
      </w:r>
      <w:proofErr w:type="gramStart"/>
      <w:r>
        <w:rPr>
          <w:color w:val="FF0000"/>
          <w:lang w:val="en"/>
        </w:rPr>
        <w:t xml:space="preserve">code </w:t>
      </w:r>
      <w:r w:rsidR="00B9336C">
        <w:rPr>
          <w:color w:val="FF0000"/>
          <w:lang w:val="en"/>
        </w:rPr>
        <w:t>,</w:t>
      </w:r>
      <w:proofErr w:type="gramEnd"/>
      <w:r w:rsidR="00B9336C">
        <w:rPr>
          <w:color w:val="FF0000"/>
          <w:lang w:val="en"/>
        </w:rPr>
        <w:t xml:space="preserve"> but for that I first have to get an answer from Beatriz.</w:t>
      </w:r>
    </w:p>
    <w:p w14:paraId="1C530226" w14:textId="77777777" w:rsidR="006C02B1" w:rsidRPr="002A3203" w:rsidRDefault="006C02B1">
      <w:pPr>
        <w:rPr>
          <w:color w:val="FF0000"/>
        </w:rPr>
      </w:pPr>
      <w:r w:rsidRPr="002A3203">
        <w:rPr>
          <w:color w:val="FF0000"/>
        </w:rPr>
        <w:br w:type="page"/>
      </w:r>
    </w:p>
    <w:p w14:paraId="254A1A4A" w14:textId="63ECE1D9" w:rsidR="006C02B1" w:rsidRPr="002A3203" w:rsidRDefault="006C02B1" w:rsidP="00A6451D">
      <w:pPr>
        <w:tabs>
          <w:tab w:val="left" w:pos="4640"/>
        </w:tabs>
        <w:rPr>
          <w:color w:val="FF0000"/>
        </w:rPr>
      </w:pPr>
      <w:r w:rsidRPr="006C02B1">
        <w:rPr>
          <w:lang w:val="en"/>
        </w:rPr>
        <w:lastRenderedPageBreak/>
        <w:t>Inhibition values problem:</w:t>
      </w:r>
    </w:p>
    <w:p w14:paraId="11A12CC2" w14:textId="6F3EC9AB" w:rsidR="006C02B1" w:rsidRPr="002A3203" w:rsidRDefault="006C02B1" w:rsidP="00A6451D">
      <w:pPr>
        <w:tabs>
          <w:tab w:val="left" w:pos="4640"/>
        </w:tabs>
        <w:rPr>
          <w:color w:val="FF0000"/>
        </w:rPr>
      </w:pPr>
    </w:p>
    <w:p w14:paraId="56CB91FE" w14:textId="28C973B5" w:rsidR="006C02B1" w:rsidRPr="002A3203" w:rsidRDefault="006C02B1" w:rsidP="00A6451D">
      <w:pPr>
        <w:tabs>
          <w:tab w:val="left" w:pos="4640"/>
        </w:tabs>
      </w:pPr>
      <w:r>
        <w:rPr>
          <w:lang w:val="en"/>
        </w:rPr>
        <w:t>Recap:</w:t>
      </w:r>
    </w:p>
    <w:p w14:paraId="5368AB76" w14:textId="64AB0A6D" w:rsidR="006C02B1" w:rsidRPr="002A3203" w:rsidRDefault="006C02B1" w:rsidP="00A6451D">
      <w:pPr>
        <w:tabs>
          <w:tab w:val="left" w:pos="4640"/>
        </w:tabs>
      </w:pPr>
      <w:r>
        <w:rPr>
          <w:lang w:val="en"/>
        </w:rPr>
        <w:t xml:space="preserve">You expect that with the affix system (affixed words and their </w:t>
      </w:r>
      <w:r w:rsidR="002A3203">
        <w:rPr>
          <w:lang w:val="en"/>
        </w:rPr>
        <w:t>stem</w:t>
      </w:r>
      <w:r>
        <w:rPr>
          <w:lang w:val="en"/>
        </w:rPr>
        <w:t xml:space="preserve"> have no inhibition on each other) that affixed words followed by their </w:t>
      </w:r>
      <w:r w:rsidR="002A3203">
        <w:rPr>
          <w:lang w:val="en"/>
        </w:rPr>
        <w:t>stem</w:t>
      </w:r>
      <w:r>
        <w:rPr>
          <w:lang w:val="en"/>
        </w:rPr>
        <w:t xml:space="preserve"> will be recognized earlier (priming effect) but not words that are not </w:t>
      </w:r>
      <w:r w:rsidR="002A3203">
        <w:rPr>
          <w:lang w:val="en"/>
        </w:rPr>
        <w:t>affixed</w:t>
      </w:r>
      <w:r>
        <w:rPr>
          <w:lang w:val="en"/>
        </w:rPr>
        <w:t>.</w:t>
      </w:r>
    </w:p>
    <w:p w14:paraId="60651613" w14:textId="23BD4BF8" w:rsidR="006C02B1" w:rsidRPr="002A3203" w:rsidRDefault="006C02B1" w:rsidP="00A6451D">
      <w:pPr>
        <w:tabs>
          <w:tab w:val="left" w:pos="4640"/>
        </w:tabs>
      </w:pPr>
      <w:r>
        <w:rPr>
          <w:lang w:val="en"/>
        </w:rPr>
        <w:t xml:space="preserve">However, this does not happen: there is hardly any priming. </w:t>
      </w:r>
    </w:p>
    <w:p w14:paraId="7287ECF4" w14:textId="639A3D7B" w:rsidR="00B43F0B" w:rsidRPr="002A3203" w:rsidRDefault="00B43F0B" w:rsidP="00A6451D">
      <w:pPr>
        <w:tabs>
          <w:tab w:val="left" w:pos="4640"/>
        </w:tabs>
      </w:pPr>
    </w:p>
    <w:p w14:paraId="2F3586CE" w14:textId="3C8AC8CD" w:rsidR="00B43F0B" w:rsidRDefault="00B43F0B" w:rsidP="00A6451D">
      <w:pPr>
        <w:tabs>
          <w:tab w:val="left" w:pos="4640"/>
        </w:tabs>
      </w:pPr>
      <w:r w:rsidRPr="00B43F0B">
        <w:rPr>
          <w:lang w:val="en"/>
        </w:rPr>
        <w:t>Test: activation higher with similarity bigrams</w:t>
      </w:r>
    </w:p>
    <w:p w14:paraId="33463E95" w14:textId="2731B5A1" w:rsidR="00B43F0B" w:rsidRDefault="00B43F0B" w:rsidP="00A6451D">
      <w:pPr>
        <w:tabs>
          <w:tab w:val="left" w:pos="4640"/>
        </w:tabs>
      </w:pPr>
    </w:p>
    <w:p w14:paraId="29FBCFD9" w14:textId="3C61744D" w:rsidR="0029406B" w:rsidRDefault="0029406B" w:rsidP="00A6451D">
      <w:pPr>
        <w:tabs>
          <w:tab w:val="left" w:pos="4640"/>
        </w:tabs>
      </w:pPr>
    </w:p>
    <w:p w14:paraId="3A2D200F" w14:textId="78A222B3" w:rsidR="0029406B" w:rsidRDefault="0029406B" w:rsidP="00A6451D">
      <w:pPr>
        <w:tabs>
          <w:tab w:val="left" w:pos="4640"/>
        </w:tabs>
      </w:pPr>
      <w:r>
        <w:rPr>
          <w:noProof/>
        </w:rPr>
        <w:drawing>
          <wp:inline distT="0" distB="0" distL="0" distR="0" wp14:anchorId="3B31B5A9" wp14:editId="50EB9439">
            <wp:extent cx="5726430" cy="61429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430" cy="6142990"/>
                    </a:xfrm>
                    <a:prstGeom prst="rect">
                      <a:avLst/>
                    </a:prstGeom>
                    <a:noFill/>
                    <a:ln>
                      <a:noFill/>
                    </a:ln>
                  </pic:spPr>
                </pic:pic>
              </a:graphicData>
            </a:graphic>
          </wp:inline>
        </w:drawing>
      </w:r>
    </w:p>
    <w:p w14:paraId="405FA7E8" w14:textId="08F48F22" w:rsidR="0029406B" w:rsidRPr="002A3203" w:rsidRDefault="0029406B" w:rsidP="0029406B">
      <w:pPr>
        <w:pStyle w:val="ListParagraph"/>
        <w:numPr>
          <w:ilvl w:val="0"/>
          <w:numId w:val="10"/>
        </w:numPr>
        <w:tabs>
          <w:tab w:val="left" w:pos="4640"/>
        </w:tabs>
      </w:pPr>
      <w:r>
        <w:rPr>
          <w:lang w:val="en"/>
        </w:rPr>
        <w:t>Activation / inhibition decreases with distance</w:t>
      </w:r>
      <w:r w:rsidR="002A3203">
        <w:rPr>
          <w:lang w:val="en"/>
        </w:rPr>
        <w:t xml:space="preserve"> from stimulus</w:t>
      </w:r>
    </w:p>
    <w:p w14:paraId="1B96F2A3" w14:textId="5F40FCD3" w:rsidR="0029406B" w:rsidRPr="002A3203" w:rsidRDefault="0029406B" w:rsidP="0029406B">
      <w:pPr>
        <w:pStyle w:val="ListParagraph"/>
        <w:numPr>
          <w:ilvl w:val="0"/>
          <w:numId w:val="10"/>
        </w:numPr>
        <w:tabs>
          <w:tab w:val="left" w:pos="4640"/>
        </w:tabs>
      </w:pPr>
      <w:r w:rsidRPr="0029406B">
        <w:rPr>
          <w:lang w:val="en"/>
        </w:rPr>
        <w:t xml:space="preserve">Cash still has a high </w:t>
      </w:r>
      <w:r>
        <w:rPr>
          <w:lang w:val="en"/>
        </w:rPr>
        <w:t xml:space="preserve">activation, although we wanted cashew </w:t>
      </w:r>
      <w:r w:rsidR="002A3203">
        <w:rPr>
          <w:lang w:val="en"/>
        </w:rPr>
        <w:t xml:space="preserve">to inhibit </w:t>
      </w:r>
      <w:r>
        <w:rPr>
          <w:lang w:val="en"/>
        </w:rPr>
        <w:t>Cash very much.</w:t>
      </w:r>
    </w:p>
    <w:p w14:paraId="066780CA" w14:textId="48EF4718" w:rsidR="0029406B" w:rsidRPr="002A3203" w:rsidRDefault="0029406B" w:rsidP="0029406B">
      <w:pPr>
        <w:pStyle w:val="ListParagraph"/>
        <w:numPr>
          <w:ilvl w:val="0"/>
          <w:numId w:val="10"/>
        </w:numPr>
        <w:tabs>
          <w:tab w:val="left" w:pos="4640"/>
        </w:tabs>
      </w:pPr>
      <w:r>
        <w:rPr>
          <w:lang w:val="en"/>
        </w:rPr>
        <w:lastRenderedPageBreak/>
        <w:t>Why does Case have much more inhibition than Cash?</w:t>
      </w:r>
    </w:p>
    <w:p w14:paraId="1E873CE3" w14:textId="6A640B47" w:rsidR="0029406B" w:rsidRPr="002A3203" w:rsidRDefault="0029406B" w:rsidP="0029406B">
      <w:pPr>
        <w:tabs>
          <w:tab w:val="left" w:pos="4640"/>
        </w:tabs>
        <w:ind w:left="360"/>
      </w:pPr>
    </w:p>
    <w:p w14:paraId="31C959B9" w14:textId="4FCB986D" w:rsidR="0059138C" w:rsidRPr="002A3203" w:rsidRDefault="0059138C" w:rsidP="0059138C">
      <w:pPr>
        <w:tabs>
          <w:tab w:val="left" w:pos="4640"/>
        </w:tabs>
      </w:pPr>
      <w:proofErr w:type="spellStart"/>
      <w:r>
        <w:rPr>
          <w:lang w:val="en"/>
        </w:rPr>
        <w:t>Todo</w:t>
      </w:r>
      <w:proofErr w:type="spellEnd"/>
      <w:r>
        <w:rPr>
          <w:lang w:val="en"/>
        </w:rPr>
        <w:t>: plot for cash and case which words are most responsible for inhibition</w:t>
      </w:r>
    </w:p>
    <w:p w14:paraId="50A37DC4" w14:textId="6A531D36" w:rsidR="00444CCA" w:rsidRPr="002A3203" w:rsidRDefault="00444CCA" w:rsidP="0059138C">
      <w:pPr>
        <w:tabs>
          <w:tab w:val="left" w:pos="4640"/>
        </w:tabs>
      </w:pPr>
    </w:p>
    <w:p w14:paraId="11948519" w14:textId="0F578F03" w:rsidR="00444CCA" w:rsidRDefault="00444CCA" w:rsidP="0059138C">
      <w:pPr>
        <w:tabs>
          <w:tab w:val="left" w:pos="4640"/>
        </w:tabs>
        <w:rPr>
          <w:lang w:val="nl-NL"/>
        </w:rPr>
      </w:pPr>
      <w:r>
        <w:rPr>
          <w:lang w:val="en"/>
        </w:rPr>
        <w:t>Lexicon squared:</w:t>
      </w:r>
    </w:p>
    <w:p w14:paraId="1F1737D3" w14:textId="62E80064" w:rsidR="0059138C" w:rsidRDefault="0059138C" w:rsidP="0059138C">
      <w:pPr>
        <w:tabs>
          <w:tab w:val="left" w:pos="4640"/>
        </w:tabs>
        <w:rPr>
          <w:lang w:val="nl-NL"/>
        </w:rPr>
      </w:pPr>
    </w:p>
    <w:p w14:paraId="7963F5EF" w14:textId="775D5DD6" w:rsidR="00444CCA" w:rsidRDefault="00444CCA" w:rsidP="0059138C">
      <w:pPr>
        <w:tabs>
          <w:tab w:val="left" w:pos="4640"/>
        </w:tabs>
        <w:rPr>
          <w:lang w:val="nl-NL"/>
        </w:rPr>
      </w:pPr>
      <w:r>
        <w:rPr>
          <w:noProof/>
          <w:lang w:val="nl-NL"/>
        </w:rPr>
        <w:drawing>
          <wp:inline distT="0" distB="0" distL="0" distR="0" wp14:anchorId="1FD2FD0B" wp14:editId="7A66EC78">
            <wp:extent cx="2825262" cy="212672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850" cy="2142222"/>
                    </a:xfrm>
                    <a:prstGeom prst="rect">
                      <a:avLst/>
                    </a:prstGeom>
                    <a:noFill/>
                    <a:ln>
                      <a:noFill/>
                    </a:ln>
                  </pic:spPr>
                </pic:pic>
              </a:graphicData>
            </a:graphic>
          </wp:inline>
        </w:drawing>
      </w:r>
      <w:r>
        <w:rPr>
          <w:noProof/>
          <w:lang w:val="nl-NL"/>
        </w:rPr>
        <w:drawing>
          <wp:inline distT="0" distB="0" distL="0" distR="0" wp14:anchorId="3C321B0F" wp14:editId="59093319">
            <wp:extent cx="2866292" cy="205709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961" cy="2060443"/>
                    </a:xfrm>
                    <a:prstGeom prst="rect">
                      <a:avLst/>
                    </a:prstGeom>
                    <a:noFill/>
                    <a:ln>
                      <a:noFill/>
                    </a:ln>
                  </pic:spPr>
                </pic:pic>
              </a:graphicData>
            </a:graphic>
          </wp:inline>
        </w:drawing>
      </w:r>
      <w:r>
        <w:rPr>
          <w:noProof/>
          <w:lang w:val="nl-NL"/>
        </w:rPr>
        <w:drawing>
          <wp:inline distT="0" distB="0" distL="0" distR="0" wp14:anchorId="090BEE32" wp14:editId="5C4D6F30">
            <wp:extent cx="2678723" cy="191053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745" cy="1923385"/>
                    </a:xfrm>
                    <a:prstGeom prst="rect">
                      <a:avLst/>
                    </a:prstGeom>
                    <a:noFill/>
                    <a:ln>
                      <a:noFill/>
                    </a:ln>
                  </pic:spPr>
                </pic:pic>
              </a:graphicData>
            </a:graphic>
          </wp:inline>
        </w:drawing>
      </w:r>
      <w:r>
        <w:rPr>
          <w:noProof/>
          <w:lang w:val="nl-NL"/>
        </w:rPr>
        <w:drawing>
          <wp:inline distT="0" distB="0" distL="0" distR="0" wp14:anchorId="53E5C3DE" wp14:editId="3097EF7F">
            <wp:extent cx="2825115" cy="184269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9220" cy="1851894"/>
                    </a:xfrm>
                    <a:prstGeom prst="rect">
                      <a:avLst/>
                    </a:prstGeom>
                    <a:noFill/>
                    <a:ln>
                      <a:noFill/>
                    </a:ln>
                  </pic:spPr>
                </pic:pic>
              </a:graphicData>
            </a:graphic>
          </wp:inline>
        </w:drawing>
      </w:r>
    </w:p>
    <w:p w14:paraId="627EA602" w14:textId="478D6DE5" w:rsidR="0059138C" w:rsidRPr="005779FC" w:rsidRDefault="0059138C" w:rsidP="0059138C">
      <w:pPr>
        <w:tabs>
          <w:tab w:val="left" w:pos="4640"/>
        </w:tabs>
      </w:pPr>
      <w:r w:rsidRPr="005779FC">
        <w:t xml:space="preserve"> </w:t>
      </w:r>
      <w:r w:rsidR="00444CCA">
        <w:rPr>
          <w:noProof/>
          <w:lang w:val="nl-NL"/>
        </w:rPr>
        <w:drawing>
          <wp:inline distT="0" distB="0" distL="0" distR="0" wp14:anchorId="17BDB69F" wp14:editId="6413AFBA">
            <wp:extent cx="5721985" cy="3006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r w:rsidR="00444CCA">
        <w:rPr>
          <w:noProof/>
          <w:lang w:val="nl-NL"/>
        </w:rPr>
        <w:lastRenderedPageBreak/>
        <w:drawing>
          <wp:inline distT="0" distB="0" distL="0" distR="0" wp14:anchorId="5172D76F" wp14:editId="2403B193">
            <wp:extent cx="5721985" cy="2936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936875"/>
                    </a:xfrm>
                    <a:prstGeom prst="rect">
                      <a:avLst/>
                    </a:prstGeom>
                    <a:noFill/>
                    <a:ln>
                      <a:noFill/>
                    </a:ln>
                  </pic:spPr>
                </pic:pic>
              </a:graphicData>
            </a:graphic>
          </wp:inline>
        </w:drawing>
      </w:r>
      <w:r w:rsidR="00444CCA">
        <w:rPr>
          <w:noProof/>
          <w:lang w:val="nl-NL"/>
        </w:rPr>
        <w:drawing>
          <wp:inline distT="0" distB="0" distL="0" distR="0" wp14:anchorId="7138F8A6" wp14:editId="6A6015FB">
            <wp:extent cx="5721985" cy="3006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p>
    <w:p w14:paraId="4369B259" w14:textId="77777777" w:rsidR="0091369A" w:rsidRPr="005779FC" w:rsidRDefault="0091369A" w:rsidP="0059138C">
      <w:pPr>
        <w:tabs>
          <w:tab w:val="left" w:pos="4640"/>
        </w:tabs>
      </w:pPr>
    </w:p>
    <w:p w14:paraId="48EBC9C3" w14:textId="09B00840" w:rsidR="0091369A" w:rsidRDefault="0091369A" w:rsidP="0059138C">
      <w:pPr>
        <w:tabs>
          <w:tab w:val="left" w:pos="4640"/>
        </w:tabs>
      </w:pPr>
      <w:r w:rsidRPr="005779FC">
        <w:rPr>
          <w:lang w:val="en"/>
        </w:rPr>
        <w:t>Next up: looking at squared + inhibition cutoff</w:t>
      </w:r>
    </w:p>
    <w:p w14:paraId="1CD46538" w14:textId="1B3BD81C" w:rsidR="005779FC" w:rsidRDefault="005779FC">
      <w:r>
        <w:br w:type="page"/>
      </w:r>
    </w:p>
    <w:p w14:paraId="61DE5794" w14:textId="655B5F6B" w:rsidR="005779FC" w:rsidRDefault="005779FC" w:rsidP="0059138C">
      <w:pPr>
        <w:tabs>
          <w:tab w:val="left" w:pos="4640"/>
        </w:tabs>
      </w:pPr>
      <w:r>
        <w:rPr>
          <w:lang w:val="en"/>
        </w:rPr>
        <w:lastRenderedPageBreak/>
        <w:t>Results:</w:t>
      </w:r>
    </w:p>
    <w:p w14:paraId="7D686854" w14:textId="77777777" w:rsidR="005779FC" w:rsidRDefault="005779FC" w:rsidP="0059138C">
      <w:pPr>
        <w:tabs>
          <w:tab w:val="left" w:pos="4640"/>
        </w:tabs>
      </w:pPr>
    </w:p>
    <w:p w14:paraId="29776444" w14:textId="77ADF3F1" w:rsidR="005779FC" w:rsidRDefault="005779FC" w:rsidP="0059138C">
      <w:pPr>
        <w:tabs>
          <w:tab w:val="left" w:pos="4640"/>
        </w:tabs>
      </w:pPr>
      <w:proofErr w:type="spellStart"/>
      <w:r>
        <w:rPr>
          <w:lang w:val="en"/>
        </w:rPr>
        <w:t>Inhibitie</w:t>
      </w:r>
      <w:proofErr w:type="spellEnd"/>
      <w:r>
        <w:rPr>
          <w:lang w:val="en"/>
        </w:rPr>
        <w:t xml:space="preserve"> squared:</w:t>
      </w:r>
    </w:p>
    <w:p w14:paraId="028BBE4E" w14:textId="77777777" w:rsidR="00ED286C" w:rsidRDefault="00E06EFE" w:rsidP="0059138C">
      <w:pPr>
        <w:tabs>
          <w:tab w:val="left" w:pos="4640"/>
        </w:tabs>
      </w:pPr>
      <w:r>
        <w:rPr>
          <w:noProof/>
        </w:rPr>
        <w:drawing>
          <wp:inline distT="0" distB="0" distL="0" distR="0" wp14:anchorId="65B1F2A6" wp14:editId="23DE8A14">
            <wp:extent cx="2750979" cy="2956845"/>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ib_squared_4.png"/>
                    <pic:cNvPicPr/>
                  </pic:nvPicPr>
                  <pic:blipFill>
                    <a:blip r:embed="rId25">
                      <a:extLst>
                        <a:ext uri="{28A0092B-C50C-407E-A947-70E740481C1C}">
                          <a14:useLocalDpi xmlns:a14="http://schemas.microsoft.com/office/drawing/2010/main" val="0"/>
                        </a:ext>
                      </a:extLst>
                    </a:blip>
                    <a:stretch>
                      <a:fillRect/>
                    </a:stretch>
                  </pic:blipFill>
                  <pic:spPr>
                    <a:xfrm>
                      <a:off x="0" y="0"/>
                      <a:ext cx="2757275" cy="2963613"/>
                    </a:xfrm>
                    <a:prstGeom prst="rect">
                      <a:avLst/>
                    </a:prstGeom>
                  </pic:spPr>
                </pic:pic>
              </a:graphicData>
            </a:graphic>
          </wp:inline>
        </w:drawing>
      </w:r>
      <w:r w:rsidR="00ED286C">
        <w:rPr>
          <w:noProof/>
        </w:rPr>
        <w:drawing>
          <wp:inline distT="0" distB="0" distL="0" distR="0" wp14:anchorId="75559762" wp14:editId="1CE11913">
            <wp:extent cx="2939016" cy="2803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hib_squared_1.png"/>
                    <pic:cNvPicPr/>
                  </pic:nvPicPr>
                  <pic:blipFill>
                    <a:blip r:embed="rId26">
                      <a:extLst>
                        <a:ext uri="{28A0092B-C50C-407E-A947-70E740481C1C}">
                          <a14:useLocalDpi xmlns:a14="http://schemas.microsoft.com/office/drawing/2010/main" val="0"/>
                        </a:ext>
                      </a:extLst>
                    </a:blip>
                    <a:stretch>
                      <a:fillRect/>
                    </a:stretch>
                  </pic:blipFill>
                  <pic:spPr>
                    <a:xfrm>
                      <a:off x="0" y="0"/>
                      <a:ext cx="2939016" cy="2803021"/>
                    </a:xfrm>
                    <a:prstGeom prst="rect">
                      <a:avLst/>
                    </a:prstGeom>
                  </pic:spPr>
                </pic:pic>
              </a:graphicData>
            </a:graphic>
          </wp:inline>
        </w:drawing>
      </w:r>
    </w:p>
    <w:p w14:paraId="7E2588D4" w14:textId="77777777" w:rsidR="00ED286C" w:rsidRDefault="00E06EFE" w:rsidP="0059138C">
      <w:pPr>
        <w:tabs>
          <w:tab w:val="left" w:pos="4640"/>
        </w:tabs>
      </w:pPr>
      <w:r>
        <w:rPr>
          <w:noProof/>
        </w:rPr>
        <w:drawing>
          <wp:inline distT="0" distB="0" distL="0" distR="0" wp14:anchorId="1757D9B8" wp14:editId="0D3B7DAB">
            <wp:extent cx="4888194" cy="269392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hib_squared_3.png"/>
                    <pic:cNvPicPr/>
                  </pic:nvPicPr>
                  <pic:blipFill>
                    <a:blip r:embed="rId27">
                      <a:extLst>
                        <a:ext uri="{28A0092B-C50C-407E-A947-70E740481C1C}">
                          <a14:useLocalDpi xmlns:a14="http://schemas.microsoft.com/office/drawing/2010/main" val="0"/>
                        </a:ext>
                      </a:extLst>
                    </a:blip>
                    <a:stretch>
                      <a:fillRect/>
                    </a:stretch>
                  </pic:blipFill>
                  <pic:spPr>
                    <a:xfrm>
                      <a:off x="0" y="0"/>
                      <a:ext cx="4897757" cy="2699196"/>
                    </a:xfrm>
                    <a:prstGeom prst="rect">
                      <a:avLst/>
                    </a:prstGeom>
                  </pic:spPr>
                </pic:pic>
              </a:graphicData>
            </a:graphic>
          </wp:inline>
        </w:drawing>
      </w:r>
    </w:p>
    <w:p w14:paraId="6596DE0D" w14:textId="77777777" w:rsidR="00187B07" w:rsidRDefault="00E06EFE" w:rsidP="00187B07">
      <w:pPr>
        <w:tabs>
          <w:tab w:val="left" w:pos="4640"/>
        </w:tabs>
      </w:pPr>
      <w:r>
        <w:rPr>
          <w:noProof/>
        </w:rPr>
        <w:drawing>
          <wp:inline distT="0" distB="0" distL="0" distR="0" wp14:anchorId="474E8576" wp14:editId="3D9EC874">
            <wp:extent cx="4811282" cy="26339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hib_squared_2.png"/>
                    <pic:cNvPicPr/>
                  </pic:nvPicPr>
                  <pic:blipFill>
                    <a:blip r:embed="rId28">
                      <a:extLst>
                        <a:ext uri="{28A0092B-C50C-407E-A947-70E740481C1C}">
                          <a14:useLocalDpi xmlns:a14="http://schemas.microsoft.com/office/drawing/2010/main" val="0"/>
                        </a:ext>
                      </a:extLst>
                    </a:blip>
                    <a:stretch>
                      <a:fillRect/>
                    </a:stretch>
                  </pic:blipFill>
                  <pic:spPr>
                    <a:xfrm>
                      <a:off x="0" y="0"/>
                      <a:ext cx="4835757" cy="2647336"/>
                    </a:xfrm>
                    <a:prstGeom prst="rect">
                      <a:avLst/>
                    </a:prstGeom>
                  </pic:spPr>
                </pic:pic>
              </a:graphicData>
            </a:graphic>
          </wp:inline>
        </w:drawing>
      </w:r>
    </w:p>
    <w:p w14:paraId="1DF69319" w14:textId="08B45A57" w:rsidR="00187B07" w:rsidRDefault="002A3203" w:rsidP="00187B07">
      <w:pPr>
        <w:tabs>
          <w:tab w:val="left" w:pos="4640"/>
        </w:tabs>
      </w:pPr>
      <w:r>
        <w:rPr>
          <w:lang w:val="en"/>
        </w:rPr>
        <w:lastRenderedPageBreak/>
        <w:t>timestep</w:t>
      </w:r>
      <w:r w:rsidR="00187B07">
        <w:rPr>
          <w:lang w:val="en"/>
        </w:rPr>
        <w:t xml:space="preserve"> 1</w:t>
      </w:r>
    </w:p>
    <w:p w14:paraId="36F8F5D4" w14:textId="4CA7C0A0" w:rsidR="008850AB" w:rsidRPr="002A3203" w:rsidRDefault="00187B07" w:rsidP="00187B07">
      <w:pPr>
        <w:tabs>
          <w:tab w:val="left" w:pos="4640"/>
        </w:tabs>
        <w:rPr>
          <w:ins w:id="1" w:author="Vaartjes, N.J.J. (Nathan)" w:date="2022-08-18T13:41:00Z"/>
        </w:rPr>
      </w:pPr>
      <w:r>
        <w:rPr>
          <w:noProof/>
        </w:rPr>
        <w:drawing>
          <wp:inline distT="0" distB="0" distL="0" distR="0" wp14:anchorId="12237BE5" wp14:editId="7ABA6FAD">
            <wp:extent cx="5727700" cy="29629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hib_squared_spectrum_ts1.png"/>
                    <pic:cNvPicPr/>
                  </pic:nvPicPr>
                  <pic:blipFill>
                    <a:blip r:embed="rId29">
                      <a:extLst>
                        <a:ext uri="{28A0092B-C50C-407E-A947-70E740481C1C}">
                          <a14:useLocalDpi xmlns:a14="http://schemas.microsoft.com/office/drawing/2010/main" val="0"/>
                        </a:ext>
                      </a:extLst>
                    </a:blip>
                    <a:stretch>
                      <a:fillRect/>
                    </a:stretch>
                  </pic:blipFill>
                  <pic:spPr>
                    <a:xfrm>
                      <a:off x="0" y="0"/>
                      <a:ext cx="5727700" cy="2962910"/>
                    </a:xfrm>
                    <a:prstGeom prst="rect">
                      <a:avLst/>
                    </a:prstGeom>
                  </pic:spPr>
                </pic:pic>
              </a:graphicData>
            </a:graphic>
          </wp:inline>
        </w:drawing>
      </w:r>
      <w:r w:rsidR="002A3203">
        <w:t>timestep</w:t>
      </w:r>
      <w:r w:rsidRPr="00DC2EB3">
        <w:rPr>
          <w:lang w:val="en"/>
        </w:rPr>
        <w:t xml:space="preserve"> 2</w:t>
      </w:r>
      <w:r>
        <w:rPr>
          <w:noProof/>
          <w:lang w:val="en"/>
        </w:rPr>
        <w:drawing>
          <wp:inline distT="0" distB="0" distL="0" distR="0" wp14:anchorId="58267737" wp14:editId="71AAD908">
            <wp:extent cx="5727700" cy="298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hib_squared_spectrum_ts2.png"/>
                    <pic:cNvPicPr/>
                  </pic:nvPicPr>
                  <pic:blipFill>
                    <a:blip r:embed="rId30">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6EEB13E9" w14:textId="33A0F173" w:rsidR="00187B07" w:rsidRPr="002A3203" w:rsidRDefault="00DC2EB3">
      <w:r w:rsidRPr="00DC2EB3">
        <w:rPr>
          <w:lang w:val="en"/>
        </w:rPr>
        <w:t xml:space="preserve">Note: at higher inhibition values, </w:t>
      </w:r>
      <w:r w:rsidR="0003171E">
        <w:rPr>
          <w:lang w:val="en"/>
        </w:rPr>
        <w:t xml:space="preserve">specifically for related prime / </w:t>
      </w:r>
      <w:proofErr w:type="gramStart"/>
      <w:r w:rsidR="0003171E">
        <w:rPr>
          <w:lang w:val="en"/>
        </w:rPr>
        <w:t>non suffixed</w:t>
      </w:r>
      <w:proofErr w:type="gramEnd"/>
      <w:r w:rsidR="0003171E">
        <w:rPr>
          <w:lang w:val="en"/>
        </w:rPr>
        <w:t xml:space="preserve">, some words are never recognized. </w:t>
      </w:r>
      <w:r w:rsidR="00187B07" w:rsidRPr="00DC2EB3">
        <w:rPr>
          <w:lang w:val="en"/>
        </w:rPr>
        <w:br w:type="page"/>
      </w:r>
    </w:p>
    <w:p w14:paraId="3208A35C" w14:textId="0C4284BE" w:rsidR="00ED286C" w:rsidRDefault="00ED286C" w:rsidP="0059138C">
      <w:pPr>
        <w:tabs>
          <w:tab w:val="left" w:pos="4640"/>
        </w:tabs>
      </w:pPr>
      <w:r>
        <w:rPr>
          <w:lang w:val="en"/>
        </w:rPr>
        <w:lastRenderedPageBreak/>
        <w:t>Inhibition cutoff:</w:t>
      </w:r>
    </w:p>
    <w:p w14:paraId="77D6AD8F" w14:textId="77777777" w:rsidR="00ED286C" w:rsidRDefault="00ED286C" w:rsidP="0059138C">
      <w:pPr>
        <w:tabs>
          <w:tab w:val="left" w:pos="4640"/>
        </w:tabs>
      </w:pPr>
    </w:p>
    <w:p w14:paraId="6AFC9DF1" w14:textId="77777777" w:rsidR="006556DE" w:rsidRDefault="00B734A5" w:rsidP="0059138C">
      <w:pPr>
        <w:tabs>
          <w:tab w:val="left" w:pos="4640"/>
        </w:tabs>
      </w:pPr>
      <w:r>
        <w:rPr>
          <w:noProof/>
        </w:rPr>
        <w:drawing>
          <wp:inline distT="0" distB="0" distL="0" distR="0" wp14:anchorId="4C139683" wp14:editId="4F9535C7">
            <wp:extent cx="4209143" cy="2319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hib_cutoff_5.png"/>
                    <pic:cNvPicPr/>
                  </pic:nvPicPr>
                  <pic:blipFill>
                    <a:blip r:embed="rId31">
                      <a:extLst>
                        <a:ext uri="{28A0092B-C50C-407E-A947-70E740481C1C}">
                          <a14:useLocalDpi xmlns:a14="http://schemas.microsoft.com/office/drawing/2010/main" val="0"/>
                        </a:ext>
                      </a:extLst>
                    </a:blip>
                    <a:stretch>
                      <a:fillRect/>
                    </a:stretch>
                  </pic:blipFill>
                  <pic:spPr>
                    <a:xfrm>
                      <a:off x="0" y="0"/>
                      <a:ext cx="4209143" cy="2319695"/>
                    </a:xfrm>
                    <a:prstGeom prst="rect">
                      <a:avLst/>
                    </a:prstGeom>
                  </pic:spPr>
                </pic:pic>
              </a:graphicData>
            </a:graphic>
          </wp:inline>
        </w:drawing>
      </w:r>
      <w:r>
        <w:rPr>
          <w:noProof/>
        </w:rPr>
        <w:drawing>
          <wp:inline distT="0" distB="0" distL="0" distR="0" wp14:anchorId="4AAE1B4C" wp14:editId="4F0A22FE">
            <wp:extent cx="4208780" cy="23040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hib_cutoff_4.png"/>
                    <pic:cNvPicPr/>
                  </pic:nvPicPr>
                  <pic:blipFill>
                    <a:blip r:embed="rId32">
                      <a:extLst>
                        <a:ext uri="{28A0092B-C50C-407E-A947-70E740481C1C}">
                          <a14:useLocalDpi xmlns:a14="http://schemas.microsoft.com/office/drawing/2010/main" val="0"/>
                        </a:ext>
                      </a:extLst>
                    </a:blip>
                    <a:stretch>
                      <a:fillRect/>
                    </a:stretch>
                  </pic:blipFill>
                  <pic:spPr>
                    <a:xfrm>
                      <a:off x="0" y="0"/>
                      <a:ext cx="4236436" cy="2319237"/>
                    </a:xfrm>
                    <a:prstGeom prst="rect">
                      <a:avLst/>
                    </a:prstGeom>
                  </pic:spPr>
                </pic:pic>
              </a:graphicData>
            </a:graphic>
          </wp:inline>
        </w:drawing>
      </w:r>
      <w:r>
        <w:rPr>
          <w:noProof/>
        </w:rPr>
        <w:drawing>
          <wp:inline distT="0" distB="0" distL="0" distR="0" wp14:anchorId="6D532921" wp14:editId="4FD2C54C">
            <wp:extent cx="2511051" cy="239485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hib_cutoff_3.png"/>
                    <pic:cNvPicPr/>
                  </pic:nvPicPr>
                  <pic:blipFill>
                    <a:blip r:embed="rId33">
                      <a:extLst>
                        <a:ext uri="{28A0092B-C50C-407E-A947-70E740481C1C}">
                          <a14:useLocalDpi xmlns:a14="http://schemas.microsoft.com/office/drawing/2010/main" val="0"/>
                        </a:ext>
                      </a:extLst>
                    </a:blip>
                    <a:stretch>
                      <a:fillRect/>
                    </a:stretch>
                  </pic:blipFill>
                  <pic:spPr>
                    <a:xfrm>
                      <a:off x="0" y="0"/>
                      <a:ext cx="2538113" cy="2420667"/>
                    </a:xfrm>
                    <a:prstGeom prst="rect">
                      <a:avLst/>
                    </a:prstGeom>
                  </pic:spPr>
                </pic:pic>
              </a:graphicData>
            </a:graphic>
          </wp:inline>
        </w:drawing>
      </w:r>
      <w:r>
        <w:rPr>
          <w:noProof/>
        </w:rPr>
        <w:drawing>
          <wp:inline distT="0" distB="0" distL="0" distR="0" wp14:anchorId="26E6C1DE" wp14:editId="586615E9">
            <wp:extent cx="3164115" cy="340089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hib_cutoff_1.png"/>
                    <pic:cNvPicPr/>
                  </pic:nvPicPr>
                  <pic:blipFill>
                    <a:blip r:embed="rId34">
                      <a:extLst>
                        <a:ext uri="{28A0092B-C50C-407E-A947-70E740481C1C}">
                          <a14:useLocalDpi xmlns:a14="http://schemas.microsoft.com/office/drawing/2010/main" val="0"/>
                        </a:ext>
                      </a:extLst>
                    </a:blip>
                    <a:stretch>
                      <a:fillRect/>
                    </a:stretch>
                  </pic:blipFill>
                  <pic:spPr>
                    <a:xfrm>
                      <a:off x="0" y="0"/>
                      <a:ext cx="3181958" cy="3420075"/>
                    </a:xfrm>
                    <a:prstGeom prst="rect">
                      <a:avLst/>
                    </a:prstGeom>
                  </pic:spPr>
                </pic:pic>
              </a:graphicData>
            </a:graphic>
          </wp:inline>
        </w:drawing>
      </w:r>
    </w:p>
    <w:p w14:paraId="4E713820" w14:textId="77777777" w:rsidR="00187B07" w:rsidRDefault="00187B07" w:rsidP="0059138C">
      <w:pPr>
        <w:tabs>
          <w:tab w:val="left" w:pos="4640"/>
        </w:tabs>
      </w:pPr>
    </w:p>
    <w:p w14:paraId="6F0409BA" w14:textId="77777777" w:rsidR="00187B07" w:rsidRDefault="00187B07" w:rsidP="0059138C">
      <w:pPr>
        <w:tabs>
          <w:tab w:val="left" w:pos="4640"/>
        </w:tabs>
      </w:pPr>
    </w:p>
    <w:p w14:paraId="08F6144B" w14:textId="2CE0FC1C" w:rsidR="00187B07" w:rsidRDefault="002A3203" w:rsidP="0059138C">
      <w:pPr>
        <w:tabs>
          <w:tab w:val="left" w:pos="4640"/>
        </w:tabs>
      </w:pPr>
      <w:r>
        <w:rPr>
          <w:lang w:val="en"/>
        </w:rPr>
        <w:lastRenderedPageBreak/>
        <w:t>timestep</w:t>
      </w:r>
      <w:r w:rsidR="00187B07">
        <w:rPr>
          <w:lang w:val="en"/>
        </w:rPr>
        <w:t xml:space="preserve"> 1</w:t>
      </w:r>
      <w:r w:rsidR="00187B07">
        <w:rPr>
          <w:noProof/>
          <w:lang w:val="en"/>
        </w:rPr>
        <w:drawing>
          <wp:inline distT="0" distB="0" distL="0" distR="0" wp14:anchorId="1E1670DF" wp14:editId="76AAAB77">
            <wp:extent cx="5727700" cy="2986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hib_cutoff_spectrum_ts1.png"/>
                    <pic:cNvPicPr/>
                  </pic:nvPicPr>
                  <pic:blipFill>
                    <a:blip r:embed="rId35">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C80EC1F" w14:textId="77777777" w:rsidR="00187B07" w:rsidRDefault="00187B07" w:rsidP="0059138C">
      <w:pPr>
        <w:tabs>
          <w:tab w:val="left" w:pos="4640"/>
        </w:tabs>
      </w:pPr>
    </w:p>
    <w:p w14:paraId="0597245D" w14:textId="5357526D" w:rsidR="00187B07" w:rsidRDefault="002A3203" w:rsidP="0059138C">
      <w:pPr>
        <w:tabs>
          <w:tab w:val="left" w:pos="4640"/>
        </w:tabs>
      </w:pPr>
      <w:r>
        <w:rPr>
          <w:lang w:val="en"/>
        </w:rPr>
        <w:t>timestep</w:t>
      </w:r>
      <w:r w:rsidR="00187B07">
        <w:rPr>
          <w:lang w:val="en"/>
        </w:rPr>
        <w:t xml:space="preserve"> 2</w:t>
      </w:r>
    </w:p>
    <w:p w14:paraId="63752E20" w14:textId="77777777" w:rsidR="00187B07" w:rsidRDefault="00187B07" w:rsidP="0059138C">
      <w:pPr>
        <w:tabs>
          <w:tab w:val="left" w:pos="4640"/>
        </w:tabs>
      </w:pPr>
    </w:p>
    <w:p w14:paraId="3BCD8DE1" w14:textId="58EEEE1A" w:rsidR="00ED286C" w:rsidRDefault="00187B07" w:rsidP="0059138C">
      <w:pPr>
        <w:tabs>
          <w:tab w:val="left" w:pos="4640"/>
        </w:tabs>
      </w:pPr>
      <w:r>
        <w:rPr>
          <w:noProof/>
        </w:rPr>
        <w:drawing>
          <wp:inline distT="0" distB="0" distL="0" distR="0" wp14:anchorId="613151C1" wp14:editId="6A365B13">
            <wp:extent cx="5727700" cy="2986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hib_cutoff_spectrum_ts2.png"/>
                    <pic:cNvPicPr/>
                  </pic:nvPicPr>
                  <pic:blipFill>
                    <a:blip r:embed="rId36">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4E09B27" w14:textId="77777777" w:rsidR="00CD14E2" w:rsidRDefault="00CD14E2" w:rsidP="0059138C">
      <w:pPr>
        <w:tabs>
          <w:tab w:val="left" w:pos="4640"/>
        </w:tabs>
      </w:pPr>
    </w:p>
    <w:p w14:paraId="37ACE642" w14:textId="6119E2C5" w:rsidR="00CD14E2" w:rsidRDefault="004951A8" w:rsidP="0059138C">
      <w:pPr>
        <w:tabs>
          <w:tab w:val="left" w:pos="4640"/>
        </w:tabs>
      </w:pPr>
      <w:r>
        <w:rPr>
          <w:lang w:val="en"/>
        </w:rPr>
        <w:t xml:space="preserve">To consider: Dragon – drag is not exactly non -suffixed: -on is a valid suffix, and therefore OB1 calculates no </w:t>
      </w:r>
      <w:proofErr w:type="spellStart"/>
      <w:r>
        <w:rPr>
          <w:lang w:val="en"/>
        </w:rPr>
        <w:t>inhib</w:t>
      </w:r>
      <w:proofErr w:type="spellEnd"/>
      <w:r>
        <w:rPr>
          <w:lang w:val="en"/>
        </w:rPr>
        <w:t xml:space="preserve">. Between dragon and drag </w:t>
      </w:r>
    </w:p>
    <w:p w14:paraId="2A4A8C09" w14:textId="77777777" w:rsidR="00ED3003" w:rsidRDefault="00ED3003" w:rsidP="0059138C">
      <w:pPr>
        <w:tabs>
          <w:tab w:val="left" w:pos="4640"/>
        </w:tabs>
      </w:pPr>
    </w:p>
    <w:p w14:paraId="08EAF543" w14:textId="6C404619" w:rsidR="003262E0" w:rsidRDefault="00ED3003" w:rsidP="0059138C">
      <w:pPr>
        <w:tabs>
          <w:tab w:val="left" w:pos="4640"/>
        </w:tabs>
      </w:pPr>
      <w:r>
        <w:rPr>
          <w:lang w:val="en"/>
        </w:rPr>
        <w:t xml:space="preserve">Cutoff: change to numerical cutoff </w:t>
      </w:r>
      <w:r w:rsidR="002A3203">
        <w:rPr>
          <w:lang w:val="en"/>
        </w:rPr>
        <w:t>instead off</w:t>
      </w:r>
      <w:r>
        <w:rPr>
          <w:lang w:val="en"/>
        </w:rPr>
        <w:t xml:space="preserve">. 10 first words. </w:t>
      </w:r>
    </w:p>
    <w:p w14:paraId="21D67E15" w14:textId="77777777" w:rsidR="003262E0" w:rsidRDefault="003262E0">
      <w:r>
        <w:br w:type="page"/>
      </w:r>
    </w:p>
    <w:p w14:paraId="207F35AB" w14:textId="61B0510C" w:rsidR="00ED3003" w:rsidRDefault="00A92832" w:rsidP="0059138C">
      <w:pPr>
        <w:tabs>
          <w:tab w:val="left" w:pos="4640"/>
        </w:tabs>
      </w:pPr>
      <w:r>
        <w:rPr>
          <w:lang w:val="en"/>
        </w:rPr>
        <w:lastRenderedPageBreak/>
        <w:t>Konstantin:</w:t>
      </w:r>
    </w:p>
    <w:p w14:paraId="4422252E" w14:textId="6CF93E29" w:rsidR="00A92832" w:rsidRDefault="00A92832" w:rsidP="0059138C">
      <w:pPr>
        <w:tabs>
          <w:tab w:val="left" w:pos="4640"/>
        </w:tabs>
      </w:pPr>
    </w:p>
    <w:p w14:paraId="30D28CAD" w14:textId="6AB8F375" w:rsidR="00A92832" w:rsidRDefault="00CF06FF" w:rsidP="0059138C">
      <w:pPr>
        <w:tabs>
          <w:tab w:val="left" w:pos="4640"/>
        </w:tabs>
      </w:pPr>
      <w:r>
        <w:rPr>
          <w:lang w:val="en"/>
        </w:rPr>
        <w:t xml:space="preserve">I added the analysis files to the GitHub. The main notebook to analyze Ob1 results is OB1_taskperformance. </w:t>
      </w:r>
    </w:p>
    <w:p w14:paraId="156AA8A6" w14:textId="37D4B70E" w:rsidR="00CF06FF" w:rsidRDefault="00CF06FF" w:rsidP="0059138C">
      <w:pPr>
        <w:tabs>
          <w:tab w:val="left" w:pos="4640"/>
        </w:tabs>
      </w:pPr>
    </w:p>
    <w:p w14:paraId="7164A609" w14:textId="32AA10B6" w:rsidR="00CF06FF" w:rsidRDefault="00CF06FF" w:rsidP="0059138C">
      <w:pPr>
        <w:tabs>
          <w:tab w:val="left" w:pos="4640"/>
        </w:tabs>
      </w:pPr>
      <w:proofErr w:type="spellStart"/>
      <w:r>
        <w:rPr>
          <w:lang w:val="en"/>
        </w:rPr>
        <w:t>Martijn</w:t>
      </w:r>
      <w:proofErr w:type="spellEnd"/>
      <w:r>
        <w:rPr>
          <w:lang w:val="en"/>
        </w:rPr>
        <w:t xml:space="preserve"> mentioned that one of your first tasks will get to make normal text reading in German work again. Indeed, we have recently mostly focused on experiments, and changed many parameters, which probably has an impact on normal text reading. </w:t>
      </w:r>
    </w:p>
    <w:p w14:paraId="3E9E9B78" w14:textId="77777777" w:rsidR="00CF06FF" w:rsidRDefault="00CF06FF" w:rsidP="0059138C">
      <w:pPr>
        <w:tabs>
          <w:tab w:val="left" w:pos="4640"/>
        </w:tabs>
      </w:pPr>
    </w:p>
    <w:p w14:paraId="767F6A40" w14:textId="442EF1F3" w:rsidR="00CF06FF" w:rsidRDefault="00CF06FF" w:rsidP="0059138C">
      <w:pPr>
        <w:tabs>
          <w:tab w:val="left" w:pos="4640"/>
        </w:tabs>
      </w:pPr>
      <w:r>
        <w:rPr>
          <w:lang w:val="en"/>
        </w:rPr>
        <w:t xml:space="preserve">At the moment, you will see in parameters.py, that experiments and PSC (text reading), use separate parameters. </w:t>
      </w:r>
      <w:proofErr w:type="gramStart"/>
      <w:r>
        <w:rPr>
          <w:lang w:val="en"/>
        </w:rPr>
        <w:t>So</w:t>
      </w:r>
      <w:proofErr w:type="gramEnd"/>
      <w:r>
        <w:rPr>
          <w:lang w:val="en"/>
        </w:rPr>
        <w:t xml:space="preserve"> this might actually help, because it mitigates the changes we have made to the code to make experiments work. Ideally, in the future, these parameters would be the same for text reading and experiments.</w:t>
      </w:r>
    </w:p>
    <w:p w14:paraId="2806F809" w14:textId="2E664A23" w:rsidR="00CF06FF" w:rsidRDefault="00CF06FF" w:rsidP="0059138C">
      <w:pPr>
        <w:tabs>
          <w:tab w:val="left" w:pos="4640"/>
        </w:tabs>
      </w:pPr>
    </w:p>
    <w:p w14:paraId="2536E487" w14:textId="36033AA9" w:rsidR="00CF06FF" w:rsidRDefault="00CF06FF" w:rsidP="0059138C">
      <w:pPr>
        <w:tabs>
          <w:tab w:val="left" w:pos="4640"/>
        </w:tabs>
      </w:pPr>
      <w:r>
        <w:rPr>
          <w:lang w:val="en"/>
        </w:rPr>
        <w:t xml:space="preserve">The main thing that worries me, is that </w:t>
      </w:r>
      <w:proofErr w:type="gramStart"/>
      <w:r>
        <w:rPr>
          <w:lang w:val="en"/>
        </w:rPr>
        <w:t>reading</w:t>
      </w:r>
      <w:proofErr w:type="gramEnd"/>
      <w:r>
        <w:rPr>
          <w:lang w:val="en"/>
        </w:rPr>
        <w:t xml:space="preserve"> and experiments used to be two different scripts. </w:t>
      </w:r>
      <w:proofErr w:type="spellStart"/>
      <w:r>
        <w:rPr>
          <w:lang w:val="en"/>
        </w:rPr>
        <w:t>Martijn</w:t>
      </w:r>
      <w:proofErr w:type="spellEnd"/>
      <w:r>
        <w:rPr>
          <w:lang w:val="en"/>
        </w:rPr>
        <w:t xml:space="preserve"> asked me to merge these, so now they both run in simulate_experiments.py. But, it is therefore uncertain if PSC still works. Nobody has really tried it in years!</w:t>
      </w:r>
    </w:p>
    <w:p w14:paraId="34EE3079" w14:textId="30C66BF2" w:rsidR="00CF06FF" w:rsidRDefault="00CF06FF" w:rsidP="0059138C">
      <w:pPr>
        <w:tabs>
          <w:tab w:val="left" w:pos="4640"/>
        </w:tabs>
      </w:pPr>
    </w:p>
    <w:p w14:paraId="47280286" w14:textId="30DDF0E3" w:rsidR="00CF06FF" w:rsidRDefault="00CF06FF" w:rsidP="0059138C">
      <w:pPr>
        <w:tabs>
          <w:tab w:val="left" w:pos="4640"/>
        </w:tabs>
      </w:pPr>
      <w:r>
        <w:rPr>
          <w:lang w:val="en"/>
        </w:rPr>
        <w:t xml:space="preserve">Perhaps, by diving deep into the GitHub previous commits </w:t>
      </w:r>
      <w:proofErr w:type="gramStart"/>
      <w:r>
        <w:rPr>
          <w:lang w:val="en"/>
        </w:rPr>
        <w:t>( maybe</w:t>
      </w:r>
      <w:proofErr w:type="gramEnd"/>
      <w:r>
        <w:rPr>
          <w:lang w:val="en"/>
        </w:rPr>
        <w:t xml:space="preserve"> up until the point where I forked the code from Noor), you can see how the code used to look like. That might help.</w:t>
      </w:r>
    </w:p>
    <w:p w14:paraId="4D6EFF2B" w14:textId="363FF222" w:rsidR="00CF06FF" w:rsidRDefault="00CF06FF" w:rsidP="0059138C">
      <w:pPr>
        <w:tabs>
          <w:tab w:val="left" w:pos="4640"/>
        </w:tabs>
      </w:pPr>
    </w:p>
    <w:p w14:paraId="4E38D034" w14:textId="4E7AEBDE" w:rsidR="00CF06FF" w:rsidRDefault="00CF06FF" w:rsidP="0059138C">
      <w:pPr>
        <w:tabs>
          <w:tab w:val="left" w:pos="4640"/>
        </w:tabs>
      </w:pPr>
      <w:r>
        <w:rPr>
          <w:lang w:val="en"/>
        </w:rPr>
        <w:t xml:space="preserve">I have also updated the Readme.md slightly, </w:t>
      </w:r>
      <w:proofErr w:type="gramStart"/>
      <w:r>
        <w:rPr>
          <w:lang w:val="en"/>
        </w:rPr>
        <w:t>It</w:t>
      </w:r>
      <w:proofErr w:type="gramEnd"/>
      <w:r>
        <w:rPr>
          <w:lang w:val="en"/>
        </w:rPr>
        <w:t xml:space="preserve"> gives a few hints on how the code works and how to install it properly.</w:t>
      </w:r>
    </w:p>
    <w:p w14:paraId="723894B1" w14:textId="406C4030" w:rsidR="00CF06FF" w:rsidRPr="005779FC" w:rsidRDefault="00CF06FF" w:rsidP="0059138C">
      <w:pPr>
        <w:tabs>
          <w:tab w:val="left" w:pos="4640"/>
        </w:tabs>
      </w:pPr>
    </w:p>
    <w:sectPr w:rsidR="00CF06FF" w:rsidRPr="005779FC" w:rsidSect="001F3C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66"/>
    <w:multiLevelType w:val="hybridMultilevel"/>
    <w:tmpl w:val="F8129318"/>
    <w:lvl w:ilvl="0" w:tplc="26946F5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51552"/>
    <w:multiLevelType w:val="hybridMultilevel"/>
    <w:tmpl w:val="A80C882A"/>
    <w:lvl w:ilvl="0" w:tplc="26946F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026A"/>
    <w:multiLevelType w:val="hybridMultilevel"/>
    <w:tmpl w:val="DED4FA98"/>
    <w:lvl w:ilvl="0" w:tplc="A606AB9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57B4"/>
    <w:multiLevelType w:val="hybridMultilevel"/>
    <w:tmpl w:val="2F2E45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94633"/>
    <w:multiLevelType w:val="hybridMultilevel"/>
    <w:tmpl w:val="1316B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B12DD"/>
    <w:multiLevelType w:val="hybridMultilevel"/>
    <w:tmpl w:val="41EEC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A3895"/>
    <w:multiLevelType w:val="hybridMultilevel"/>
    <w:tmpl w:val="78165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ED29B2"/>
    <w:multiLevelType w:val="hybridMultilevel"/>
    <w:tmpl w:val="A094BBF4"/>
    <w:lvl w:ilvl="0" w:tplc="F30CAFD2">
      <w:start w:val="2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917BA9"/>
    <w:multiLevelType w:val="hybridMultilevel"/>
    <w:tmpl w:val="9522E4AC"/>
    <w:lvl w:ilvl="0" w:tplc="6882D5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E5D8A"/>
    <w:multiLevelType w:val="hybridMultilevel"/>
    <w:tmpl w:val="5FC479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7"/>
  </w:num>
  <w:num w:numId="8">
    <w:abstractNumId w:val="4"/>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artjes, N.J.J. (Nathan)">
    <w15:presenceInfo w15:providerId="AD" w15:userId="S::n.j.j.vaartjes@student.vu.nl::9de1e4a7-efce-4baa-bdb3-42aed0f60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E6"/>
    <w:rsid w:val="00001548"/>
    <w:rsid w:val="00007060"/>
    <w:rsid w:val="00015A5A"/>
    <w:rsid w:val="0003171E"/>
    <w:rsid w:val="0003743C"/>
    <w:rsid w:val="00041B3E"/>
    <w:rsid w:val="00043C9E"/>
    <w:rsid w:val="000636F4"/>
    <w:rsid w:val="00064F3E"/>
    <w:rsid w:val="000949D9"/>
    <w:rsid w:val="00095111"/>
    <w:rsid w:val="00097A89"/>
    <w:rsid w:val="000A0DB1"/>
    <w:rsid w:val="000B4F36"/>
    <w:rsid w:val="000C013E"/>
    <w:rsid w:val="000D2D6A"/>
    <w:rsid w:val="000E125E"/>
    <w:rsid w:val="000E230E"/>
    <w:rsid w:val="0010537D"/>
    <w:rsid w:val="001117D6"/>
    <w:rsid w:val="00117185"/>
    <w:rsid w:val="00145624"/>
    <w:rsid w:val="00145CE5"/>
    <w:rsid w:val="0014657D"/>
    <w:rsid w:val="00151541"/>
    <w:rsid w:val="0015593C"/>
    <w:rsid w:val="00173407"/>
    <w:rsid w:val="00174CE0"/>
    <w:rsid w:val="00181441"/>
    <w:rsid w:val="0018344B"/>
    <w:rsid w:val="00185166"/>
    <w:rsid w:val="00187B07"/>
    <w:rsid w:val="00192FE2"/>
    <w:rsid w:val="00194B2C"/>
    <w:rsid w:val="001954BE"/>
    <w:rsid w:val="001A08E4"/>
    <w:rsid w:val="001C082E"/>
    <w:rsid w:val="001C7052"/>
    <w:rsid w:val="001D3786"/>
    <w:rsid w:val="001D41EE"/>
    <w:rsid w:val="001F3C37"/>
    <w:rsid w:val="00202450"/>
    <w:rsid w:val="0020743E"/>
    <w:rsid w:val="0021150D"/>
    <w:rsid w:val="00214DC8"/>
    <w:rsid w:val="00223DF3"/>
    <w:rsid w:val="00233474"/>
    <w:rsid w:val="00233D65"/>
    <w:rsid w:val="00236FE0"/>
    <w:rsid w:val="002434EE"/>
    <w:rsid w:val="0025190D"/>
    <w:rsid w:val="002647C8"/>
    <w:rsid w:val="00267F7D"/>
    <w:rsid w:val="00275D48"/>
    <w:rsid w:val="00285A3D"/>
    <w:rsid w:val="002875A2"/>
    <w:rsid w:val="00287F86"/>
    <w:rsid w:val="0029406B"/>
    <w:rsid w:val="002A3203"/>
    <w:rsid w:val="002C33AE"/>
    <w:rsid w:val="002C53C4"/>
    <w:rsid w:val="002D13FC"/>
    <w:rsid w:val="002D3624"/>
    <w:rsid w:val="002D5DAD"/>
    <w:rsid w:val="002D7BF8"/>
    <w:rsid w:val="002F1FDA"/>
    <w:rsid w:val="002F417A"/>
    <w:rsid w:val="00316C13"/>
    <w:rsid w:val="003171F6"/>
    <w:rsid w:val="00326210"/>
    <w:rsid w:val="003262E0"/>
    <w:rsid w:val="00343AC0"/>
    <w:rsid w:val="00344F71"/>
    <w:rsid w:val="0037654C"/>
    <w:rsid w:val="00376A01"/>
    <w:rsid w:val="00377840"/>
    <w:rsid w:val="00380183"/>
    <w:rsid w:val="00386BAB"/>
    <w:rsid w:val="003A3177"/>
    <w:rsid w:val="003B2119"/>
    <w:rsid w:val="003F2359"/>
    <w:rsid w:val="003F2DCD"/>
    <w:rsid w:val="004215E0"/>
    <w:rsid w:val="004216FB"/>
    <w:rsid w:val="00425D79"/>
    <w:rsid w:val="00437978"/>
    <w:rsid w:val="00444CCA"/>
    <w:rsid w:val="00462C0C"/>
    <w:rsid w:val="00494299"/>
    <w:rsid w:val="004951A8"/>
    <w:rsid w:val="00497D3E"/>
    <w:rsid w:val="004B52BB"/>
    <w:rsid w:val="004C0784"/>
    <w:rsid w:val="004C43CF"/>
    <w:rsid w:val="004C53A2"/>
    <w:rsid w:val="004D3DEC"/>
    <w:rsid w:val="004F5ECE"/>
    <w:rsid w:val="004F5FD9"/>
    <w:rsid w:val="004F63DD"/>
    <w:rsid w:val="005102B9"/>
    <w:rsid w:val="00513A08"/>
    <w:rsid w:val="00521CC9"/>
    <w:rsid w:val="0053167C"/>
    <w:rsid w:val="00531ACA"/>
    <w:rsid w:val="00542DBB"/>
    <w:rsid w:val="0054544C"/>
    <w:rsid w:val="00545CB7"/>
    <w:rsid w:val="00546372"/>
    <w:rsid w:val="00547DF4"/>
    <w:rsid w:val="005503FD"/>
    <w:rsid w:val="005509E4"/>
    <w:rsid w:val="00555A46"/>
    <w:rsid w:val="005560CE"/>
    <w:rsid w:val="00565401"/>
    <w:rsid w:val="005779FC"/>
    <w:rsid w:val="00582A21"/>
    <w:rsid w:val="0059138C"/>
    <w:rsid w:val="005A415E"/>
    <w:rsid w:val="005B5A11"/>
    <w:rsid w:val="005B6CBF"/>
    <w:rsid w:val="005C1E48"/>
    <w:rsid w:val="005D4AF7"/>
    <w:rsid w:val="005D67E7"/>
    <w:rsid w:val="005E1DD6"/>
    <w:rsid w:val="005E22A7"/>
    <w:rsid w:val="005E3E04"/>
    <w:rsid w:val="005E5EE5"/>
    <w:rsid w:val="005F154F"/>
    <w:rsid w:val="005F67D6"/>
    <w:rsid w:val="0060403F"/>
    <w:rsid w:val="00604928"/>
    <w:rsid w:val="00610970"/>
    <w:rsid w:val="006247D9"/>
    <w:rsid w:val="006250A0"/>
    <w:rsid w:val="0064532F"/>
    <w:rsid w:val="00651A29"/>
    <w:rsid w:val="0065319C"/>
    <w:rsid w:val="006556DE"/>
    <w:rsid w:val="006831CE"/>
    <w:rsid w:val="00683BF7"/>
    <w:rsid w:val="00693B6B"/>
    <w:rsid w:val="006C02B1"/>
    <w:rsid w:val="006D4037"/>
    <w:rsid w:val="006D46A0"/>
    <w:rsid w:val="006F476E"/>
    <w:rsid w:val="00720F1F"/>
    <w:rsid w:val="00733484"/>
    <w:rsid w:val="0073414C"/>
    <w:rsid w:val="007426C0"/>
    <w:rsid w:val="0075431E"/>
    <w:rsid w:val="00765BAC"/>
    <w:rsid w:val="00770629"/>
    <w:rsid w:val="00773C24"/>
    <w:rsid w:val="007763E2"/>
    <w:rsid w:val="00793501"/>
    <w:rsid w:val="007975C8"/>
    <w:rsid w:val="007B4511"/>
    <w:rsid w:val="007D08AF"/>
    <w:rsid w:val="007D6439"/>
    <w:rsid w:val="007E0083"/>
    <w:rsid w:val="007E6D72"/>
    <w:rsid w:val="007F522D"/>
    <w:rsid w:val="00801A34"/>
    <w:rsid w:val="0080500C"/>
    <w:rsid w:val="0082764C"/>
    <w:rsid w:val="008409BE"/>
    <w:rsid w:val="00866AD0"/>
    <w:rsid w:val="0087717B"/>
    <w:rsid w:val="00881C3A"/>
    <w:rsid w:val="008850AB"/>
    <w:rsid w:val="00887F76"/>
    <w:rsid w:val="0089054E"/>
    <w:rsid w:val="008A06B0"/>
    <w:rsid w:val="008A5F24"/>
    <w:rsid w:val="008B284F"/>
    <w:rsid w:val="008C3787"/>
    <w:rsid w:val="008D00D3"/>
    <w:rsid w:val="008D0F22"/>
    <w:rsid w:val="008D1436"/>
    <w:rsid w:val="008E23D1"/>
    <w:rsid w:val="008E26F0"/>
    <w:rsid w:val="008E2FE4"/>
    <w:rsid w:val="008E390A"/>
    <w:rsid w:val="008F7584"/>
    <w:rsid w:val="0090079D"/>
    <w:rsid w:val="0090121E"/>
    <w:rsid w:val="0091369A"/>
    <w:rsid w:val="009264FA"/>
    <w:rsid w:val="00933CBA"/>
    <w:rsid w:val="00936422"/>
    <w:rsid w:val="00942702"/>
    <w:rsid w:val="00943D07"/>
    <w:rsid w:val="009639A4"/>
    <w:rsid w:val="0097769D"/>
    <w:rsid w:val="00984248"/>
    <w:rsid w:val="009A1830"/>
    <w:rsid w:val="009A75BD"/>
    <w:rsid w:val="009C7767"/>
    <w:rsid w:val="009F75E2"/>
    <w:rsid w:val="009F7BF3"/>
    <w:rsid w:val="00A06DAB"/>
    <w:rsid w:val="00A10464"/>
    <w:rsid w:val="00A10D7C"/>
    <w:rsid w:val="00A14653"/>
    <w:rsid w:val="00A20C97"/>
    <w:rsid w:val="00A275FF"/>
    <w:rsid w:val="00A30D90"/>
    <w:rsid w:val="00A44850"/>
    <w:rsid w:val="00A57BB0"/>
    <w:rsid w:val="00A6451D"/>
    <w:rsid w:val="00A80AD3"/>
    <w:rsid w:val="00A82167"/>
    <w:rsid w:val="00A92832"/>
    <w:rsid w:val="00A93F3C"/>
    <w:rsid w:val="00AA0E0F"/>
    <w:rsid w:val="00AA4CE6"/>
    <w:rsid w:val="00AA6FF4"/>
    <w:rsid w:val="00AB1AD9"/>
    <w:rsid w:val="00AB4B36"/>
    <w:rsid w:val="00AC24B6"/>
    <w:rsid w:val="00AC4727"/>
    <w:rsid w:val="00AC7CD0"/>
    <w:rsid w:val="00AD5C4E"/>
    <w:rsid w:val="00AF33C2"/>
    <w:rsid w:val="00B118F0"/>
    <w:rsid w:val="00B15E2E"/>
    <w:rsid w:val="00B30450"/>
    <w:rsid w:val="00B34D84"/>
    <w:rsid w:val="00B36C03"/>
    <w:rsid w:val="00B43F0B"/>
    <w:rsid w:val="00B577A6"/>
    <w:rsid w:val="00B67E26"/>
    <w:rsid w:val="00B734A5"/>
    <w:rsid w:val="00B92BA6"/>
    <w:rsid w:val="00B9336C"/>
    <w:rsid w:val="00B936C1"/>
    <w:rsid w:val="00B96ECF"/>
    <w:rsid w:val="00B971FC"/>
    <w:rsid w:val="00BA07FC"/>
    <w:rsid w:val="00BB1C5E"/>
    <w:rsid w:val="00BB22BA"/>
    <w:rsid w:val="00BC6DBB"/>
    <w:rsid w:val="00BE4FD1"/>
    <w:rsid w:val="00BE734F"/>
    <w:rsid w:val="00BE7F3F"/>
    <w:rsid w:val="00BF0F40"/>
    <w:rsid w:val="00BF3334"/>
    <w:rsid w:val="00C04223"/>
    <w:rsid w:val="00C177FC"/>
    <w:rsid w:val="00C23B58"/>
    <w:rsid w:val="00C53077"/>
    <w:rsid w:val="00C53B51"/>
    <w:rsid w:val="00C617A5"/>
    <w:rsid w:val="00C71976"/>
    <w:rsid w:val="00C7270A"/>
    <w:rsid w:val="00C7358A"/>
    <w:rsid w:val="00C96EAE"/>
    <w:rsid w:val="00C979F2"/>
    <w:rsid w:val="00CB23B5"/>
    <w:rsid w:val="00CB5A5A"/>
    <w:rsid w:val="00CB5E21"/>
    <w:rsid w:val="00CC3693"/>
    <w:rsid w:val="00CD14E2"/>
    <w:rsid w:val="00CF06FF"/>
    <w:rsid w:val="00CF1450"/>
    <w:rsid w:val="00D51918"/>
    <w:rsid w:val="00D564D4"/>
    <w:rsid w:val="00D6034F"/>
    <w:rsid w:val="00D62E8F"/>
    <w:rsid w:val="00D71DA6"/>
    <w:rsid w:val="00D732DC"/>
    <w:rsid w:val="00D82E99"/>
    <w:rsid w:val="00D8527A"/>
    <w:rsid w:val="00D85DF5"/>
    <w:rsid w:val="00D94A29"/>
    <w:rsid w:val="00DA0CCB"/>
    <w:rsid w:val="00DB5870"/>
    <w:rsid w:val="00DC2EB3"/>
    <w:rsid w:val="00DD12E8"/>
    <w:rsid w:val="00DD29E7"/>
    <w:rsid w:val="00DE1B0C"/>
    <w:rsid w:val="00E03F7F"/>
    <w:rsid w:val="00E06EFE"/>
    <w:rsid w:val="00E245F2"/>
    <w:rsid w:val="00E3306A"/>
    <w:rsid w:val="00E45897"/>
    <w:rsid w:val="00E5642F"/>
    <w:rsid w:val="00E83080"/>
    <w:rsid w:val="00E93C2E"/>
    <w:rsid w:val="00EC0B28"/>
    <w:rsid w:val="00EC6731"/>
    <w:rsid w:val="00EC7D67"/>
    <w:rsid w:val="00ED286C"/>
    <w:rsid w:val="00ED3003"/>
    <w:rsid w:val="00ED7993"/>
    <w:rsid w:val="00EE1B81"/>
    <w:rsid w:val="00EE1D4B"/>
    <w:rsid w:val="00EF0D70"/>
    <w:rsid w:val="00EF6674"/>
    <w:rsid w:val="00EF7F1F"/>
    <w:rsid w:val="00F05089"/>
    <w:rsid w:val="00F34E00"/>
    <w:rsid w:val="00F406B2"/>
    <w:rsid w:val="00F44A53"/>
    <w:rsid w:val="00F45978"/>
    <w:rsid w:val="00F4673F"/>
    <w:rsid w:val="00F53515"/>
    <w:rsid w:val="00F664F2"/>
    <w:rsid w:val="00F74FF4"/>
    <w:rsid w:val="00FB2879"/>
    <w:rsid w:val="00FB524B"/>
    <w:rsid w:val="00FF3649"/>
    <w:rsid w:val="00FF717A"/>
    <w:rsid w:val="00FF71C1"/>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526"/>
  <w15:chartTrackingRefBased/>
  <w15:docId w15:val="{A6ADC981-3307-49A1-85C1-4FE415D7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79"/>
    <w:pPr>
      <w:ind w:left="720"/>
      <w:contextualSpacing/>
    </w:pPr>
  </w:style>
  <w:style w:type="paragraph" w:styleId="NormalWeb">
    <w:name w:val="Normal (Web)"/>
    <w:basedOn w:val="Normal"/>
    <w:uiPriority w:val="99"/>
    <w:unhideWhenUsed/>
    <w:rsid w:val="00FF71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36422"/>
    <w:rPr>
      <w:color w:val="0563C1" w:themeColor="hyperlink"/>
      <w:u w:val="single"/>
    </w:rPr>
  </w:style>
  <w:style w:type="character" w:styleId="UnresolvedMention">
    <w:name w:val="Unresolved Mention"/>
    <w:basedOn w:val="DefaultParagraphFont"/>
    <w:uiPriority w:val="99"/>
    <w:semiHidden/>
    <w:unhideWhenUsed/>
    <w:rsid w:val="00936422"/>
    <w:rPr>
      <w:color w:val="605E5C"/>
      <w:shd w:val="clear" w:color="auto" w:fill="E1DFDD"/>
    </w:rPr>
  </w:style>
  <w:style w:type="paragraph" w:styleId="Revision">
    <w:name w:val="Revision"/>
    <w:hidden/>
    <w:uiPriority w:val="99"/>
    <w:semiHidden/>
    <w:rsid w:val="008850AB"/>
  </w:style>
  <w:style w:type="paragraph" w:styleId="BalloonText">
    <w:name w:val="Balloon Text"/>
    <w:basedOn w:val="Normal"/>
    <w:link w:val="BalloonTextChar"/>
    <w:uiPriority w:val="99"/>
    <w:semiHidden/>
    <w:unhideWhenUsed/>
    <w:rsid w:val="008850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0AB"/>
    <w:rPr>
      <w:rFonts w:ascii="Times New Roman" w:hAnsi="Times New Roman" w:cs="Times New Roman"/>
      <w:sz w:val="18"/>
      <w:szCs w:val="18"/>
    </w:rPr>
  </w:style>
  <w:style w:type="character" w:styleId="PlaceholderText">
    <w:name w:val="Placeholder Text"/>
    <w:basedOn w:val="DefaultParagraphFont"/>
    <w:uiPriority w:val="99"/>
    <w:semiHidden/>
    <w:rsid w:val="002A3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6395">
      <w:bodyDiv w:val="1"/>
      <w:marLeft w:val="0"/>
      <w:marRight w:val="0"/>
      <w:marTop w:val="0"/>
      <w:marBottom w:val="0"/>
      <w:divBdr>
        <w:top w:val="none" w:sz="0" w:space="0" w:color="auto"/>
        <w:left w:val="none" w:sz="0" w:space="0" w:color="auto"/>
        <w:bottom w:val="none" w:sz="0" w:space="0" w:color="auto"/>
        <w:right w:val="none" w:sz="0" w:space="0" w:color="auto"/>
      </w:divBdr>
    </w:div>
    <w:div w:id="201285437">
      <w:bodyDiv w:val="1"/>
      <w:marLeft w:val="0"/>
      <w:marRight w:val="0"/>
      <w:marTop w:val="0"/>
      <w:marBottom w:val="0"/>
      <w:divBdr>
        <w:top w:val="none" w:sz="0" w:space="0" w:color="auto"/>
        <w:left w:val="none" w:sz="0" w:space="0" w:color="auto"/>
        <w:bottom w:val="none" w:sz="0" w:space="0" w:color="auto"/>
        <w:right w:val="none" w:sz="0" w:space="0" w:color="auto"/>
      </w:divBdr>
    </w:div>
    <w:div w:id="316418514">
      <w:bodyDiv w:val="1"/>
      <w:marLeft w:val="0"/>
      <w:marRight w:val="0"/>
      <w:marTop w:val="0"/>
      <w:marBottom w:val="0"/>
      <w:divBdr>
        <w:top w:val="none" w:sz="0" w:space="0" w:color="auto"/>
        <w:left w:val="none" w:sz="0" w:space="0" w:color="auto"/>
        <w:bottom w:val="none" w:sz="0" w:space="0" w:color="auto"/>
        <w:right w:val="none" w:sz="0" w:space="0" w:color="auto"/>
      </w:divBdr>
      <w:divsChild>
        <w:div w:id="1150829853">
          <w:marLeft w:val="0"/>
          <w:marRight w:val="0"/>
          <w:marTop w:val="0"/>
          <w:marBottom w:val="0"/>
          <w:divBdr>
            <w:top w:val="none" w:sz="0" w:space="0" w:color="auto"/>
            <w:left w:val="none" w:sz="0" w:space="0" w:color="auto"/>
            <w:bottom w:val="none" w:sz="0" w:space="0" w:color="auto"/>
            <w:right w:val="none" w:sz="0" w:space="0" w:color="auto"/>
          </w:divBdr>
          <w:divsChild>
            <w:div w:id="1487282200">
              <w:marLeft w:val="0"/>
              <w:marRight w:val="0"/>
              <w:marTop w:val="0"/>
              <w:marBottom w:val="0"/>
              <w:divBdr>
                <w:top w:val="none" w:sz="0" w:space="0" w:color="auto"/>
                <w:left w:val="none" w:sz="0" w:space="0" w:color="auto"/>
                <w:bottom w:val="none" w:sz="0" w:space="0" w:color="auto"/>
                <w:right w:val="none" w:sz="0" w:space="0" w:color="auto"/>
              </w:divBdr>
              <w:divsChild>
                <w:div w:id="13262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5863">
      <w:bodyDiv w:val="1"/>
      <w:marLeft w:val="0"/>
      <w:marRight w:val="0"/>
      <w:marTop w:val="0"/>
      <w:marBottom w:val="0"/>
      <w:divBdr>
        <w:top w:val="none" w:sz="0" w:space="0" w:color="auto"/>
        <w:left w:val="none" w:sz="0" w:space="0" w:color="auto"/>
        <w:bottom w:val="none" w:sz="0" w:space="0" w:color="auto"/>
        <w:right w:val="none" w:sz="0" w:space="0" w:color="auto"/>
      </w:divBdr>
    </w:div>
    <w:div w:id="1476605087">
      <w:bodyDiv w:val="1"/>
      <w:marLeft w:val="0"/>
      <w:marRight w:val="0"/>
      <w:marTop w:val="0"/>
      <w:marBottom w:val="0"/>
      <w:divBdr>
        <w:top w:val="none" w:sz="0" w:space="0" w:color="auto"/>
        <w:left w:val="none" w:sz="0" w:space="0" w:color="auto"/>
        <w:bottom w:val="none" w:sz="0" w:space="0" w:color="auto"/>
        <w:right w:val="none" w:sz="0" w:space="0" w:color="auto"/>
      </w:divBdr>
      <w:divsChild>
        <w:div w:id="381103626">
          <w:marLeft w:val="0"/>
          <w:marRight w:val="0"/>
          <w:marTop w:val="0"/>
          <w:marBottom w:val="0"/>
          <w:divBdr>
            <w:top w:val="none" w:sz="0" w:space="0" w:color="auto"/>
            <w:left w:val="none" w:sz="0" w:space="0" w:color="auto"/>
            <w:bottom w:val="none" w:sz="0" w:space="0" w:color="auto"/>
            <w:right w:val="none" w:sz="0" w:space="0" w:color="auto"/>
          </w:divBdr>
          <w:divsChild>
            <w:div w:id="1637560861">
              <w:marLeft w:val="0"/>
              <w:marRight w:val="0"/>
              <w:marTop w:val="0"/>
              <w:marBottom w:val="0"/>
              <w:divBdr>
                <w:top w:val="none" w:sz="0" w:space="0" w:color="auto"/>
                <w:left w:val="none" w:sz="0" w:space="0" w:color="auto"/>
                <w:bottom w:val="none" w:sz="0" w:space="0" w:color="auto"/>
                <w:right w:val="none" w:sz="0" w:space="0" w:color="auto"/>
              </w:divBdr>
              <w:divsChild>
                <w:div w:id="14297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254">
      <w:bodyDiv w:val="1"/>
      <w:marLeft w:val="0"/>
      <w:marRight w:val="0"/>
      <w:marTop w:val="0"/>
      <w:marBottom w:val="0"/>
      <w:divBdr>
        <w:top w:val="none" w:sz="0" w:space="0" w:color="auto"/>
        <w:left w:val="none" w:sz="0" w:space="0" w:color="auto"/>
        <w:bottom w:val="none" w:sz="0" w:space="0" w:color="auto"/>
        <w:right w:val="none" w:sz="0" w:space="0" w:color="auto"/>
      </w:divBdr>
      <w:divsChild>
        <w:div w:id="673605542">
          <w:marLeft w:val="0"/>
          <w:marRight w:val="0"/>
          <w:marTop w:val="0"/>
          <w:marBottom w:val="0"/>
          <w:divBdr>
            <w:top w:val="none" w:sz="0" w:space="0" w:color="auto"/>
            <w:left w:val="none" w:sz="0" w:space="0" w:color="auto"/>
            <w:bottom w:val="none" w:sz="0" w:space="0" w:color="auto"/>
            <w:right w:val="none" w:sz="0" w:space="0" w:color="auto"/>
          </w:divBdr>
          <w:divsChild>
            <w:div w:id="1644894868">
              <w:marLeft w:val="0"/>
              <w:marRight w:val="0"/>
              <w:marTop w:val="0"/>
              <w:marBottom w:val="0"/>
              <w:divBdr>
                <w:top w:val="none" w:sz="0" w:space="0" w:color="auto"/>
                <w:left w:val="none" w:sz="0" w:space="0" w:color="auto"/>
                <w:bottom w:val="none" w:sz="0" w:space="0" w:color="auto"/>
                <w:right w:val="none" w:sz="0" w:space="0" w:color="auto"/>
              </w:divBdr>
              <w:divsChild>
                <w:div w:id="1641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link.springer.com/article/10.3758/s13423-011-0120-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i.org/10.1177/1747021819896766"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pypi.org/project/wordfreq/"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32707</TotalTime>
  <Pages>27</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Vaartjes, N.J.J.</dc:creator>
  <cp:keywords/>
  <dc:description/>
  <cp:lastModifiedBy>Vaartjes, N.J.J. (Nathan)</cp:lastModifiedBy>
  <cp:revision>1</cp:revision>
  <dcterms:created xsi:type="dcterms:W3CDTF">2022-07-07T20:20:00Z</dcterms:created>
  <dcterms:modified xsi:type="dcterms:W3CDTF">2022-08-29T14:25:00Z</dcterms:modified>
  <cp:category/>
</cp:coreProperties>
</file>